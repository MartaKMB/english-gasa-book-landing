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4A7E" w14:textId="4CB32C62" w:rsidR="00993EBD" w:rsidRDefault="00993EBD" w:rsidP="00993E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0" w:line="240" w:lineRule="auto"/>
        <w:outlineLvl w:val="0"/>
        <w:rPr>
          <w:ins w:id="0" w:author="Małgorzata Giełzakowska" w:date="2023-10-17T12:10:00Z"/>
          <w:rFonts w:ascii="Lato" w:eastAsia="Times New Roman" w:hAnsi="Lato" w:cs="Times New Roman"/>
          <w:b/>
          <w:bCs/>
          <w:caps/>
          <w:color w:val="2B2B2B"/>
          <w:kern w:val="36"/>
          <w:sz w:val="48"/>
          <w:szCs w:val="48"/>
          <w:lang w:val="en-GB" w:eastAsia="pl-PL"/>
          <w14:ligatures w14:val="none"/>
        </w:rPr>
      </w:pPr>
      <w:commentRangeStart w:id="1"/>
      <w:commentRangeStart w:id="2"/>
      <w:r w:rsidRPr="009C7B18">
        <w:rPr>
          <w:rFonts w:ascii="Lato" w:eastAsia="Times New Roman" w:hAnsi="Lato" w:cs="Times New Roman"/>
          <w:b/>
          <w:bCs/>
          <w:caps/>
          <w:color w:val="2B2B2B"/>
          <w:kern w:val="36"/>
          <w:sz w:val="48"/>
          <w:szCs w:val="48"/>
          <w:lang w:val="en-GB" w:eastAsia="pl-PL"/>
          <w14:ligatures w14:val="none"/>
        </w:rPr>
        <w:t>GASA</w:t>
      </w:r>
      <w:del w:id="3" w:author="Małgorzata Giełzakowska" w:date="2023-10-17T12:09:00Z">
        <w:r w:rsidRPr="009C7B18" w:rsidDel="00993EBD">
          <w:rPr>
            <w:rFonts w:ascii="Lato" w:eastAsia="Times New Roman" w:hAnsi="Lato" w:cs="Times New Roman"/>
            <w:b/>
            <w:bCs/>
            <w:caps/>
            <w:color w:val="2B2B2B"/>
            <w:kern w:val="36"/>
            <w:sz w:val="48"/>
            <w:szCs w:val="48"/>
            <w:lang w:val="en-GB" w:eastAsia="pl-PL"/>
            <w14:ligatures w14:val="none"/>
          </w:rPr>
          <w:delText xml:space="preserve"> - </w:delText>
        </w:r>
      </w:del>
      <w:ins w:id="4" w:author="Małgorzata Giełzakowska" w:date="2023-10-17T12:09:00Z">
        <w:r>
          <w:rPr>
            <w:rFonts w:ascii="Lato" w:eastAsia="Times New Roman" w:hAnsi="Lato" w:cs="Times New Roman"/>
            <w:b/>
            <w:bCs/>
            <w:caps/>
            <w:color w:val="2B2B2B"/>
            <w:kern w:val="36"/>
            <w:sz w:val="48"/>
            <w:szCs w:val="48"/>
            <w:lang w:val="en-GB" w:eastAsia="pl-PL"/>
            <w14:ligatures w14:val="none"/>
          </w:rPr>
          <w:t>—</w:t>
        </w:r>
      </w:ins>
      <w:r w:rsidRPr="009C7B18">
        <w:rPr>
          <w:rFonts w:ascii="Lato" w:eastAsia="Times New Roman" w:hAnsi="Lato" w:cs="Times New Roman"/>
          <w:b/>
          <w:bCs/>
          <w:caps/>
          <w:color w:val="2B2B2B"/>
          <w:kern w:val="36"/>
          <w:sz w:val="48"/>
          <w:szCs w:val="48"/>
          <w:lang w:val="en-GB" w:eastAsia="pl-PL"/>
          <w14:ligatures w14:val="none"/>
        </w:rPr>
        <w:t xml:space="preserve">RELAXATION </w:t>
      </w:r>
      <w:commentRangeEnd w:id="1"/>
      <w:r w:rsidR="008168DB">
        <w:rPr>
          <w:rStyle w:val="Odwoaniedokomentarza"/>
        </w:rPr>
        <w:commentReference w:id="1"/>
      </w:r>
      <w:commentRangeEnd w:id="2"/>
      <w:r w:rsidR="00E47666">
        <w:rPr>
          <w:rStyle w:val="Odwoaniedokomentarza"/>
        </w:rPr>
        <w:commentReference w:id="2"/>
      </w:r>
      <w:r w:rsidRPr="009C7B18">
        <w:rPr>
          <w:rFonts w:ascii="Lato" w:eastAsia="Times New Roman" w:hAnsi="Lato" w:cs="Times New Roman"/>
          <w:b/>
          <w:bCs/>
          <w:caps/>
          <w:color w:val="2B2B2B"/>
          <w:kern w:val="36"/>
          <w:sz w:val="48"/>
          <w:szCs w:val="48"/>
          <w:lang w:val="en-GB" w:eastAsia="pl-PL"/>
          <w14:ligatures w14:val="none"/>
        </w:rPr>
        <w:t>MASSAGE FOR DOGS</w:t>
      </w:r>
    </w:p>
    <w:p w14:paraId="48EAF020" w14:textId="799274B3" w:rsidR="00993EBD" w:rsidRDefault="00993EBD" w:rsidP="00B214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0" w:line="240" w:lineRule="auto"/>
        <w:jc w:val="center"/>
        <w:outlineLvl w:val="0"/>
        <w:rPr>
          <w:ins w:id="5" w:author="Małgorzata Giełzakowska" w:date="2023-10-17T12:12:00Z"/>
          <w:rFonts w:ascii="Lato" w:hAnsi="Lato"/>
          <w:color w:val="2B2B2B"/>
          <w:sz w:val="27"/>
          <w:szCs w:val="27"/>
          <w:shd w:val="clear" w:color="auto" w:fill="FCF1DA"/>
          <w:lang w:val="en-GB"/>
        </w:rPr>
      </w:pPr>
      <w:proofErr w:type="spellStart"/>
      <w:r w:rsidRPr="009C7B18">
        <w:rPr>
          <w:rFonts w:ascii="Lato" w:hAnsi="Lato"/>
          <w:color w:val="2B2B2B"/>
          <w:sz w:val="27"/>
          <w:szCs w:val="27"/>
          <w:shd w:val="clear" w:color="auto" w:fill="FCF1DA"/>
          <w:lang w:val="en-GB"/>
        </w:rPr>
        <w:t>GaSa</w:t>
      </w:r>
      <w:commentRangeStart w:id="6"/>
      <w:commentRangeStart w:id="7"/>
      <w:proofErr w:type="spellEnd"/>
      <w:r w:rsidR="00EA5586">
        <w:rPr>
          <w:rFonts w:ascii="Lato" w:hAnsi="Lato"/>
          <w:color w:val="2B2B2B"/>
          <w:sz w:val="27"/>
          <w:szCs w:val="27"/>
          <w:shd w:val="clear" w:color="auto" w:fill="FCF1DA"/>
          <w:lang w:val="en-GB"/>
        </w:rPr>
        <w:t xml:space="preserve"> - </w:t>
      </w:r>
      <w:commentRangeEnd w:id="6"/>
      <w:r w:rsidR="00EA5586">
        <w:rPr>
          <w:rStyle w:val="Odwoaniedokomentarza"/>
        </w:rPr>
        <w:commentReference w:id="6"/>
      </w:r>
      <w:commentRangeEnd w:id="7"/>
      <w:r w:rsidR="00E47666">
        <w:rPr>
          <w:rStyle w:val="Odwoaniedokomentarza"/>
        </w:rPr>
        <w:commentReference w:id="7"/>
      </w:r>
      <w:r w:rsidRPr="009C7B18">
        <w:rPr>
          <w:rFonts w:ascii="Lato" w:hAnsi="Lato"/>
          <w:color w:val="2B2B2B"/>
          <w:sz w:val="27"/>
          <w:szCs w:val="27"/>
          <w:shd w:val="clear" w:color="auto" w:fill="FCF1DA"/>
          <w:lang w:val="en-GB"/>
        </w:rPr>
        <w:t>Relaxation Massage for Dogs</w:t>
      </w:r>
      <w:r w:rsidR="008168DB">
        <w:rPr>
          <w:rFonts w:ascii="Lato" w:hAnsi="Lato"/>
          <w:color w:val="2B2B2B"/>
          <w:sz w:val="27"/>
          <w:szCs w:val="27"/>
          <w:shd w:val="clear" w:color="auto" w:fill="FCF1DA"/>
          <w:lang w:val="en-GB"/>
        </w:rPr>
        <w:t xml:space="preserve"> $20.00</w:t>
      </w:r>
    </w:p>
    <w:p w14:paraId="3E116ED4" w14:textId="7A61B15B" w:rsidR="00993EBD" w:rsidRPr="00E47666" w:rsidRDefault="00993EBD" w:rsidP="00993EBD">
      <w:pPr>
        <w:pStyle w:val="single-book-elementbook-title"/>
        <w:spacing w:before="0" w:beforeAutospacing="0" w:after="0" w:afterAutospacing="0"/>
        <w:jc w:val="center"/>
        <w:rPr>
          <w:ins w:id="8" w:author="Małgorzata Giełzakowska" w:date="2023-10-17T12:12:00Z"/>
          <w:rFonts w:ascii="Lato" w:hAnsi="Lato"/>
          <w:color w:val="2B2B2B"/>
          <w:sz w:val="27"/>
          <w:szCs w:val="27"/>
          <w:lang w:val="en-US"/>
          <w:rPrChange w:id="9" w:author="Marta Mucha-Balcerek" w:date="2023-10-19T11:51:00Z">
            <w:rPr>
              <w:ins w:id="10" w:author="Małgorzata Giełzakowska" w:date="2023-10-17T12:12:00Z"/>
              <w:rFonts w:ascii="Lato" w:hAnsi="Lato"/>
              <w:color w:val="2B2B2B"/>
              <w:sz w:val="27"/>
              <w:szCs w:val="27"/>
            </w:rPr>
          </w:rPrChange>
        </w:rPr>
      </w:pPr>
      <w:proofErr w:type="spellStart"/>
      <w:r w:rsidRPr="00E47666">
        <w:rPr>
          <w:rFonts w:ascii="Lato" w:hAnsi="Lato"/>
          <w:color w:val="2B2B2B"/>
          <w:sz w:val="27"/>
          <w:szCs w:val="27"/>
          <w:lang w:val="en-US"/>
          <w:rPrChange w:id="11" w:author="Marta Mucha-Balcerek" w:date="2023-10-19T11:51:00Z">
            <w:rPr>
              <w:rFonts w:ascii="Lato" w:hAnsi="Lato"/>
              <w:color w:val="2B2B2B"/>
              <w:sz w:val="27"/>
              <w:szCs w:val="27"/>
            </w:rPr>
          </w:rPrChange>
        </w:rPr>
        <w:t>GaSa</w:t>
      </w:r>
      <w:proofErr w:type="spellEnd"/>
      <w:ins w:id="12" w:author="Małgorzata Giełzakowska" w:date="2023-10-17T12:12:00Z">
        <w:r w:rsidRPr="00E47666">
          <w:rPr>
            <w:rFonts w:ascii="Lato" w:hAnsi="Lato"/>
            <w:color w:val="2B2B2B"/>
            <w:sz w:val="27"/>
            <w:szCs w:val="27"/>
            <w:lang w:val="en-US"/>
            <w:rPrChange w:id="13" w:author="Marta Mucha-Balcerek" w:date="2023-10-19T11:51:00Z">
              <w:rPr>
                <w:rFonts w:ascii="Lato" w:hAnsi="Lato"/>
                <w:color w:val="2B2B2B"/>
                <w:sz w:val="27"/>
                <w:szCs w:val="27"/>
              </w:rPr>
            </w:rPrChange>
          </w:rPr>
          <w:t xml:space="preserve"> </w:t>
        </w:r>
        <w:commentRangeStart w:id="14"/>
        <w:commentRangeStart w:id="15"/>
        <w:r w:rsidRPr="00E47666">
          <w:rPr>
            <w:rFonts w:ascii="Lato" w:hAnsi="Lato"/>
            <w:color w:val="2B2B2B"/>
            <w:sz w:val="27"/>
            <w:szCs w:val="27"/>
            <w:lang w:val="en-US"/>
            <w:rPrChange w:id="16" w:author="Marta Mucha-Balcerek" w:date="2023-10-19T11:51:00Z">
              <w:rPr>
                <w:rFonts w:ascii="Lato" w:hAnsi="Lato"/>
                <w:color w:val="2B2B2B"/>
                <w:sz w:val="27"/>
                <w:szCs w:val="27"/>
              </w:rPr>
            </w:rPrChange>
          </w:rPr>
          <w:t>–</w:t>
        </w:r>
      </w:ins>
      <w:commentRangeEnd w:id="14"/>
      <w:ins w:id="17" w:author="Małgorzata Giełzakowska" w:date="2023-10-17T12:13:00Z">
        <w:r w:rsidRPr="00F92615">
          <w:rPr>
            <w:rStyle w:val="Odwoaniedokomentarza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14"/>
        </w:r>
      </w:ins>
      <w:commentRangeEnd w:id="15"/>
      <w:r w:rsidR="00F45F25" w:rsidRPr="00F92615">
        <w:rPr>
          <w:rStyle w:val="Odwoaniedokomentarza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15"/>
      </w:r>
      <w:ins w:id="18" w:author="Małgorzata Giełzakowska" w:date="2023-10-17T12:12:00Z">
        <w:r w:rsidRPr="00E47666">
          <w:rPr>
            <w:rFonts w:ascii="Lato" w:hAnsi="Lato"/>
            <w:color w:val="2B2B2B"/>
            <w:sz w:val="27"/>
            <w:szCs w:val="27"/>
            <w:lang w:val="en-US"/>
            <w:rPrChange w:id="19" w:author="Marta Mucha-Balcerek" w:date="2023-10-19T11:51:00Z">
              <w:rPr>
                <w:rFonts w:ascii="Lato" w:hAnsi="Lato"/>
                <w:color w:val="2B2B2B"/>
                <w:sz w:val="27"/>
                <w:szCs w:val="27"/>
              </w:rPr>
            </w:rPrChange>
          </w:rPr>
          <w:t xml:space="preserve"> </w:t>
        </w:r>
      </w:ins>
      <w:proofErr w:type="spellStart"/>
      <w:r w:rsidRPr="00E47666">
        <w:rPr>
          <w:rFonts w:ascii="Lato" w:hAnsi="Lato"/>
          <w:color w:val="2B2B2B"/>
          <w:sz w:val="27"/>
          <w:szCs w:val="27"/>
          <w:lang w:val="en-US"/>
          <w:rPrChange w:id="20" w:author="Marta Mucha-Balcerek" w:date="2023-10-19T11:51:00Z">
            <w:rPr>
              <w:rFonts w:ascii="Lato" w:hAnsi="Lato"/>
              <w:color w:val="2B2B2B"/>
              <w:sz w:val="27"/>
              <w:szCs w:val="27"/>
            </w:rPr>
          </w:rPrChange>
        </w:rPr>
        <w:t>masa</w:t>
      </w:r>
      <w:ins w:id="21" w:author="Ewelina" w:date="2023-10-18T12:32:00Z">
        <w:r w:rsidR="00F92615" w:rsidRPr="00E47666">
          <w:rPr>
            <w:rFonts w:ascii="Lato" w:hAnsi="Lato"/>
            <w:color w:val="2B2B2B"/>
            <w:sz w:val="27"/>
            <w:szCs w:val="27"/>
            <w:lang w:val="en-US"/>
            <w:rPrChange w:id="22" w:author="Marta Mucha-Balcerek" w:date="2023-10-19T11:51:00Z">
              <w:rPr>
                <w:rFonts w:ascii="Lato" w:hAnsi="Lato"/>
                <w:color w:val="2B2B2B"/>
                <w:sz w:val="27"/>
                <w:szCs w:val="27"/>
              </w:rPr>
            </w:rPrChange>
          </w:rPr>
          <w:t>ż</w:t>
        </w:r>
      </w:ins>
      <w:proofErr w:type="spellEnd"/>
      <w:del w:id="23" w:author="Ewelina" w:date="2023-10-18T12:32:00Z">
        <w:r w:rsidR="00F92615" w:rsidRPr="00E47666" w:rsidDel="00F92615">
          <w:rPr>
            <w:rFonts w:ascii="Lato" w:hAnsi="Lato"/>
            <w:color w:val="2B2B2B"/>
            <w:sz w:val="27"/>
            <w:szCs w:val="27"/>
            <w:lang w:val="en-US"/>
            <w:rPrChange w:id="24" w:author="Marta Mucha-Balcerek" w:date="2023-10-19T11:51:00Z">
              <w:rPr>
                <w:rFonts w:ascii="Lato" w:hAnsi="Lato"/>
                <w:color w:val="2B2B2B"/>
                <w:sz w:val="27"/>
                <w:szCs w:val="27"/>
              </w:rPr>
            </w:rPrChange>
          </w:rPr>
          <w:delText>z</w:delText>
        </w:r>
      </w:del>
      <w:r w:rsidRPr="00E47666">
        <w:rPr>
          <w:rFonts w:ascii="Lato" w:hAnsi="Lato"/>
          <w:color w:val="2B2B2B"/>
          <w:sz w:val="27"/>
          <w:szCs w:val="27"/>
          <w:lang w:val="en-US"/>
          <w:rPrChange w:id="25" w:author="Marta Mucha-Balcerek" w:date="2023-10-19T11:51:00Z">
            <w:rPr>
              <w:rFonts w:ascii="Lato" w:hAnsi="Lato"/>
              <w:color w:val="2B2B2B"/>
              <w:sz w:val="27"/>
              <w:szCs w:val="27"/>
            </w:rPr>
          </w:rPrChange>
        </w:rPr>
        <w:t xml:space="preserve"> </w:t>
      </w:r>
      <w:proofErr w:type="spellStart"/>
      <w:r w:rsidRPr="00E47666">
        <w:rPr>
          <w:rFonts w:ascii="Lato" w:hAnsi="Lato"/>
          <w:color w:val="2B2B2B"/>
          <w:sz w:val="27"/>
          <w:szCs w:val="27"/>
          <w:lang w:val="en-US"/>
          <w:rPrChange w:id="26" w:author="Marta Mucha-Balcerek" w:date="2023-10-19T11:51:00Z">
            <w:rPr>
              <w:rFonts w:ascii="Lato" w:hAnsi="Lato"/>
              <w:color w:val="2B2B2B"/>
              <w:sz w:val="27"/>
              <w:szCs w:val="27"/>
            </w:rPr>
          </w:rPrChange>
        </w:rPr>
        <w:t>relaksacyjny</w:t>
      </w:r>
      <w:proofErr w:type="spellEnd"/>
    </w:p>
    <w:p w14:paraId="3DD57ED4" w14:textId="08F02413" w:rsidR="00993EBD" w:rsidRPr="00F62022" w:rsidRDefault="00993EBD" w:rsidP="00993EBD">
      <w:pPr>
        <w:pStyle w:val="single-book-elementbook-price"/>
        <w:spacing w:before="120" w:beforeAutospacing="0" w:after="0" w:afterAutospacing="0"/>
        <w:jc w:val="center"/>
        <w:rPr>
          <w:ins w:id="27" w:author="Małgorzata Giełzakowska" w:date="2023-10-17T12:16:00Z"/>
          <w:rFonts w:ascii="Lato" w:hAnsi="Lato"/>
          <w:b/>
          <w:bCs/>
          <w:color w:val="2B2B2B"/>
          <w:sz w:val="27"/>
          <w:szCs w:val="27"/>
          <w:lang w:val="en-GB"/>
        </w:rPr>
      </w:pPr>
      <w:commentRangeStart w:id="28"/>
      <w:ins w:id="29" w:author="Małgorzata Giełzakowska" w:date="2023-10-17T12:14:00Z">
        <w:r w:rsidRPr="00F62022">
          <w:rPr>
            <w:rFonts w:ascii="Lato" w:hAnsi="Lato"/>
            <w:b/>
            <w:bCs/>
            <w:color w:val="2B2B2B"/>
            <w:sz w:val="27"/>
            <w:szCs w:val="27"/>
            <w:lang w:val="en-GB"/>
          </w:rPr>
          <w:t>P</w:t>
        </w:r>
        <w:commentRangeEnd w:id="28"/>
        <w:r>
          <w:rPr>
            <w:rStyle w:val="Odwoaniedokomentarza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28"/>
        </w:r>
      </w:ins>
      <w:ins w:id="30" w:author="Małgorzata Giełzakowska" w:date="2023-10-17T12:12:00Z">
        <w:r w:rsidRPr="00F62022">
          <w:rPr>
            <w:rFonts w:ascii="Lato" w:hAnsi="Lato"/>
            <w:b/>
            <w:bCs/>
            <w:color w:val="2B2B2B"/>
            <w:sz w:val="27"/>
            <w:szCs w:val="27"/>
            <w:lang w:val="en-GB"/>
          </w:rPr>
          <w:t xml:space="preserve">olish </w:t>
        </w:r>
      </w:ins>
      <w:r w:rsidRPr="00F62022">
        <w:rPr>
          <w:rFonts w:ascii="Lato" w:hAnsi="Lato"/>
          <w:b/>
          <w:bCs/>
          <w:color w:val="2B2B2B"/>
          <w:sz w:val="27"/>
          <w:szCs w:val="27"/>
          <w:lang w:val="en-GB"/>
        </w:rPr>
        <w:t>version</w:t>
      </w:r>
    </w:p>
    <w:p w14:paraId="5D7E2529" w14:textId="77777777" w:rsidR="00993EBD" w:rsidRPr="00F62022" w:rsidRDefault="00993EBD" w:rsidP="00993EBD">
      <w:pPr>
        <w:pStyle w:val="single-book-elementbook-price"/>
        <w:spacing w:before="120" w:beforeAutospacing="0" w:after="0" w:afterAutospacing="0"/>
        <w:jc w:val="center"/>
        <w:rPr>
          <w:ins w:id="31" w:author="Małgorzata Giełzakowska" w:date="2023-10-17T12:16:00Z"/>
          <w:rFonts w:ascii="Lato" w:hAnsi="Lato"/>
          <w:b/>
          <w:bCs/>
          <w:color w:val="2B2B2B"/>
          <w:sz w:val="27"/>
          <w:szCs w:val="27"/>
          <w:lang w:val="en-GB"/>
        </w:rPr>
      </w:pPr>
    </w:p>
    <w:p w14:paraId="054452B0" w14:textId="77777777" w:rsidR="00993EBD" w:rsidRPr="00F62022" w:rsidRDefault="00993EBD" w:rsidP="00993EBD">
      <w:pPr>
        <w:pStyle w:val="single-book-elementbook-price"/>
        <w:spacing w:before="120" w:beforeAutospacing="0" w:after="0" w:afterAutospacing="0"/>
        <w:jc w:val="center"/>
        <w:rPr>
          <w:ins w:id="32" w:author="Małgorzata Giełzakowska" w:date="2023-10-17T12:16:00Z"/>
          <w:rFonts w:ascii="Lato" w:hAnsi="Lato"/>
          <w:b/>
          <w:bCs/>
          <w:color w:val="2B2B2B"/>
          <w:sz w:val="27"/>
          <w:szCs w:val="27"/>
          <w:lang w:val="en-GB"/>
        </w:rPr>
      </w:pPr>
    </w:p>
    <w:p w14:paraId="745FB06D" w14:textId="52CA3890" w:rsidR="00993EBD" w:rsidRPr="009C7B18" w:rsidRDefault="00260766">
      <w:pPr>
        <w:pStyle w:val="single-book-elementbook-price"/>
        <w:spacing w:before="120" w:beforeAutospacing="0" w:after="0" w:afterAutospacing="0"/>
        <w:ind w:left="-709"/>
        <w:jc w:val="center"/>
        <w:rPr>
          <w:rFonts w:ascii="Lato" w:hAnsi="Lato"/>
          <w:b/>
          <w:bCs/>
          <w:color w:val="2B2B2B"/>
          <w:sz w:val="27"/>
          <w:szCs w:val="27"/>
          <w:lang w:val="en-GB"/>
        </w:rPr>
        <w:pPrChange w:id="33" w:author="Ewelina" w:date="2023-10-18T11:49:00Z">
          <w:pPr>
            <w:pStyle w:val="single-book-elementbook-price"/>
            <w:spacing w:before="120" w:beforeAutospacing="0" w:after="0" w:afterAutospacing="0"/>
            <w:jc w:val="center"/>
          </w:pPr>
        </w:pPrChange>
      </w:pPr>
      <w:ins w:id="34" w:author="Ewelina" w:date="2023-10-18T11:46:00Z">
        <w:r>
          <w:rPr>
            <w:rFonts w:ascii="Lato" w:hAnsi="Lato"/>
            <w:color w:val="2B2B2B"/>
            <w:sz w:val="28"/>
            <w:szCs w:val="28"/>
            <w:shd w:val="clear" w:color="auto" w:fill="FCF1DA"/>
            <w:lang w:val="en-GB"/>
          </w:rPr>
          <w:t xml:space="preserve">The </w:t>
        </w:r>
      </w:ins>
      <w:proofErr w:type="spellStart"/>
      <w:r w:rsidR="00993EBD" w:rsidRPr="009C7B18">
        <w:rPr>
          <w:rFonts w:ascii="Lato" w:hAnsi="Lato"/>
          <w:color w:val="2B2B2B"/>
          <w:sz w:val="28"/>
          <w:szCs w:val="28"/>
          <w:shd w:val="clear" w:color="auto" w:fill="FCF1DA"/>
          <w:lang w:val="en-GB"/>
        </w:rPr>
        <w:t>GaSa</w:t>
      </w:r>
      <w:proofErr w:type="spellEnd"/>
      <w:r w:rsidR="00993EBD" w:rsidRPr="009C7B18">
        <w:rPr>
          <w:rFonts w:ascii="Lato" w:hAnsi="Lato"/>
          <w:color w:val="2B2B2B"/>
          <w:sz w:val="28"/>
          <w:szCs w:val="28"/>
          <w:shd w:val="clear" w:color="auto" w:fill="FCF1DA"/>
          <w:lang w:val="en-GB"/>
        </w:rPr>
        <w:t xml:space="preserve"> books are not veterinary or animal physiotherapy textbooks</w:t>
      </w:r>
      <w:commentRangeStart w:id="35"/>
      <w:commentRangeStart w:id="36"/>
      <w:commentRangeStart w:id="37"/>
      <w:ins w:id="38" w:author="Małgorzata Giełzakowska" w:date="2023-10-17T12:16:00Z">
        <w:r w:rsidR="00993EBD">
          <w:rPr>
            <w:rFonts w:ascii="Lato" w:hAnsi="Lato"/>
            <w:color w:val="2B2B2B"/>
            <w:sz w:val="28"/>
            <w:szCs w:val="28"/>
            <w:shd w:val="clear" w:color="auto" w:fill="FCF1DA"/>
            <w:lang w:val="en-GB"/>
          </w:rPr>
          <w:t>—</w:t>
        </w:r>
      </w:ins>
      <w:commentRangeEnd w:id="35"/>
      <w:ins w:id="39" w:author="Małgorzata Giełzakowska" w:date="2023-10-17T12:17:00Z">
        <w:r w:rsidR="00993EBD">
          <w:rPr>
            <w:rStyle w:val="Odwoaniedokomentarza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commentReference w:id="35"/>
        </w:r>
      </w:ins>
      <w:commentRangeEnd w:id="36"/>
      <w:r>
        <w:rPr>
          <w:rStyle w:val="Odwoaniedokomentarza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36"/>
      </w:r>
      <w:commentRangeEnd w:id="37"/>
      <w:r w:rsidR="00E47666">
        <w:rPr>
          <w:rStyle w:val="Odwoaniedokomentarza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37"/>
      </w:r>
      <w:r w:rsidR="00993EBD" w:rsidRPr="009C7B18">
        <w:rPr>
          <w:rFonts w:ascii="Lato" w:hAnsi="Lato"/>
          <w:color w:val="2B2B2B"/>
          <w:sz w:val="28"/>
          <w:szCs w:val="28"/>
          <w:shd w:val="clear" w:color="auto" w:fill="FCF1DA"/>
          <w:lang w:val="en-GB"/>
        </w:rPr>
        <w:t>they present a unique approach to animal relaxation massage</w:t>
      </w:r>
      <w:r w:rsidR="006E2648">
        <w:rPr>
          <w:rFonts w:ascii="Lato" w:hAnsi="Lato"/>
          <w:color w:val="2B2B2B"/>
          <w:sz w:val="28"/>
          <w:szCs w:val="28"/>
          <w:shd w:val="clear" w:color="auto" w:fill="FCF1DA"/>
          <w:lang w:val="en-GB"/>
        </w:rPr>
        <w:t>.</w:t>
      </w:r>
    </w:p>
    <w:p w14:paraId="4B0C41A9" w14:textId="77777777" w:rsidR="00993EBD" w:rsidRDefault="00993EBD" w:rsidP="00993E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0" w:line="240" w:lineRule="auto"/>
        <w:outlineLvl w:val="0"/>
        <w:rPr>
          <w:rFonts w:ascii="Lato" w:eastAsia="Times New Roman" w:hAnsi="Lato" w:cs="Times New Roman"/>
          <w:b/>
          <w:bCs/>
          <w:caps/>
          <w:color w:val="2B2B2B"/>
          <w:kern w:val="36"/>
          <w:sz w:val="48"/>
          <w:szCs w:val="48"/>
          <w:lang w:val="en-GB" w:eastAsia="pl-PL"/>
          <w14:ligatures w14:val="none"/>
        </w:rPr>
      </w:pPr>
    </w:p>
    <w:p w14:paraId="2BCE2118" w14:textId="56EE5F98" w:rsidR="00993EBD" w:rsidRDefault="00993EBD" w:rsidP="00993E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0" w:line="240" w:lineRule="auto"/>
        <w:outlineLvl w:val="0"/>
        <w:rPr>
          <w:rFonts w:ascii="Lato" w:hAnsi="Lato"/>
          <w:color w:val="2B2B2B"/>
          <w:sz w:val="28"/>
          <w:szCs w:val="28"/>
          <w:shd w:val="clear" w:color="auto" w:fill="FCF1DA"/>
          <w:lang w:val="en-GB"/>
        </w:rPr>
      </w:pPr>
      <w:commentRangeStart w:id="40"/>
      <w:commentRangeStart w:id="41"/>
      <w:r w:rsidRPr="009C7B18">
        <w:rPr>
          <w:rFonts w:ascii="Lato" w:hAnsi="Lato"/>
          <w:color w:val="2B2B2B"/>
          <w:sz w:val="28"/>
          <w:szCs w:val="28"/>
          <w:shd w:val="clear" w:color="auto" w:fill="FCF1DA"/>
          <w:lang w:val="en-GB"/>
        </w:rPr>
        <w:t xml:space="preserve">The book offers tips and inspiration for creating </w:t>
      </w:r>
      <w:commentRangeStart w:id="42"/>
      <w:commentRangeStart w:id="43"/>
      <w:commentRangeStart w:id="44"/>
      <w:r w:rsidRPr="009C7B18">
        <w:rPr>
          <w:rFonts w:ascii="Lato" w:hAnsi="Lato"/>
          <w:color w:val="2B2B2B"/>
          <w:sz w:val="28"/>
          <w:szCs w:val="28"/>
          <w:shd w:val="clear" w:color="auto" w:fill="FCF1DA"/>
          <w:lang w:val="en-GB"/>
        </w:rPr>
        <w:t>a</w:t>
      </w:r>
      <w:commentRangeEnd w:id="42"/>
      <w:r>
        <w:rPr>
          <w:rStyle w:val="Odwoaniedokomentarza"/>
        </w:rPr>
        <w:commentReference w:id="42"/>
      </w:r>
      <w:commentRangeEnd w:id="43"/>
      <w:r w:rsidR="00DB4159">
        <w:rPr>
          <w:rStyle w:val="Odwoaniedokomentarza"/>
        </w:rPr>
        <w:commentReference w:id="43"/>
      </w:r>
      <w:commentRangeEnd w:id="44"/>
      <w:r w:rsidR="00E47666">
        <w:rPr>
          <w:rStyle w:val="Odwoaniedokomentarza"/>
        </w:rPr>
        <w:commentReference w:id="44"/>
      </w:r>
      <w:ins w:id="45" w:author="Małgorzata Giełzakowska" w:date="2023-10-17T12:17:00Z">
        <w:r w:rsidRPr="009C7B18">
          <w:rPr>
            <w:rFonts w:ascii="Lato" w:hAnsi="Lato"/>
            <w:color w:val="2B2B2B"/>
            <w:sz w:val="28"/>
            <w:szCs w:val="28"/>
            <w:shd w:val="clear" w:color="auto" w:fill="FCF1DA"/>
            <w:lang w:val="en-GB"/>
          </w:rPr>
          <w:t xml:space="preserve"> </w:t>
        </w:r>
      </w:ins>
      <w:r w:rsidRPr="009C7B18">
        <w:rPr>
          <w:rFonts w:ascii="Lato" w:hAnsi="Lato"/>
          <w:color w:val="2B2B2B"/>
          <w:sz w:val="28"/>
          <w:szCs w:val="28"/>
          <w:shd w:val="clear" w:color="auto" w:fill="FCF1DA"/>
          <w:lang w:val="en-GB"/>
        </w:rPr>
        <w:t>relaxing ritual that suits you and your dog best.</w:t>
      </w:r>
      <w:commentRangeEnd w:id="40"/>
      <w:r w:rsidR="00566BB8">
        <w:rPr>
          <w:rStyle w:val="Odwoaniedokomentarza"/>
        </w:rPr>
        <w:commentReference w:id="40"/>
      </w:r>
      <w:commentRangeEnd w:id="41"/>
      <w:r w:rsidR="00E47666">
        <w:rPr>
          <w:rStyle w:val="Odwoaniedokomentarza"/>
        </w:rPr>
        <w:commentReference w:id="41"/>
      </w:r>
    </w:p>
    <w:p w14:paraId="5A697798" w14:textId="77777777" w:rsidR="000754C7" w:rsidRDefault="000754C7" w:rsidP="00993E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600" w:line="240" w:lineRule="auto"/>
        <w:outlineLvl w:val="0"/>
        <w:rPr>
          <w:ins w:id="46" w:author="Małgorzata Giełzakowska" w:date="2023-10-17T12:19:00Z"/>
          <w:rFonts w:ascii="Lato" w:hAnsi="Lato"/>
          <w:color w:val="2B2B2B"/>
          <w:sz w:val="28"/>
          <w:szCs w:val="28"/>
          <w:shd w:val="clear" w:color="auto" w:fill="FCF1DA"/>
          <w:lang w:val="en-GB"/>
        </w:rPr>
      </w:pPr>
    </w:p>
    <w:p w14:paraId="44DCC603" w14:textId="2F5AF1E1" w:rsidR="000754C7" w:rsidRPr="00F62022" w:rsidRDefault="000754C7" w:rsidP="000754C7">
      <w:pPr>
        <w:pStyle w:val="Nagwek3"/>
        <w:shd w:val="clear" w:color="auto" w:fill="F6F6F6"/>
        <w:spacing w:before="0" w:after="600"/>
        <w:rPr>
          <w:rFonts w:ascii="Lato" w:hAnsi="Lato"/>
          <w:caps/>
          <w:color w:val="2B2B2B"/>
          <w:lang w:val="en-GB"/>
        </w:rPr>
      </w:pPr>
      <w:commentRangeStart w:id="47"/>
      <w:r w:rsidRPr="00F62022">
        <w:rPr>
          <w:rFonts w:ascii="Lato" w:hAnsi="Lato"/>
          <w:caps/>
          <w:color w:val="2B2B2B"/>
          <w:lang w:val="en-GB"/>
        </w:rPr>
        <w:t>WHAT</w:t>
      </w:r>
      <w:ins w:id="48" w:author="Ewelina" w:date="2023-10-18T12:01:00Z">
        <w:r w:rsidR="000A03C3">
          <w:rPr>
            <w:rFonts w:ascii="Lato" w:hAnsi="Lato"/>
            <w:caps/>
            <w:color w:val="2B2B2B"/>
            <w:lang w:val="en-GB"/>
          </w:rPr>
          <w:t xml:space="preserve"> is</w:t>
        </w:r>
      </w:ins>
      <w:del w:id="49" w:author="Ewelina" w:date="2023-10-18T12:01:00Z">
        <w:r w:rsidRPr="00F62022" w:rsidDel="000A03C3">
          <w:rPr>
            <w:rFonts w:ascii="Lato" w:hAnsi="Lato"/>
            <w:caps/>
            <w:color w:val="2B2B2B"/>
            <w:lang w:val="en-GB"/>
          </w:rPr>
          <w:delText>'S</w:delText>
        </w:r>
        <w:commentRangeEnd w:id="47"/>
        <w:r w:rsidDel="000A03C3">
          <w:rPr>
            <w:rStyle w:val="Odwoaniedokomentarza"/>
            <w:rFonts w:asciiTheme="minorHAnsi" w:eastAsiaTheme="minorHAnsi" w:hAnsiTheme="minorHAnsi" w:cstheme="minorBidi"/>
            <w:color w:val="auto"/>
          </w:rPr>
          <w:commentReference w:id="47"/>
        </w:r>
      </w:del>
      <w:r w:rsidRPr="00F62022">
        <w:rPr>
          <w:rFonts w:ascii="Lato" w:hAnsi="Lato"/>
          <w:caps/>
          <w:color w:val="2B2B2B"/>
          <w:lang w:val="en-GB"/>
        </w:rPr>
        <w:t xml:space="preserve"> IN THE BOOK?</w:t>
      </w:r>
    </w:p>
    <w:p w14:paraId="62AF1F3E" w14:textId="6BB3FE14" w:rsidR="000754C7" w:rsidRPr="00F62022" w:rsidRDefault="00EE49DE" w:rsidP="000754C7">
      <w:pPr>
        <w:rPr>
          <w:lang w:val="en-GB"/>
        </w:rPr>
      </w:pPr>
      <w:r w:rsidRPr="00E47666">
        <w:rPr>
          <w:highlight w:val="yellow"/>
          <w:lang w:val="en-US"/>
          <w:rPrChange w:id="50" w:author="Marta Mucha-Balcerek" w:date="2023-10-19T11:51:00Z">
            <w:rPr>
              <w:highlight w:val="yellow"/>
            </w:rPr>
          </w:rPrChange>
        </w:rPr>
        <w:t xml:space="preserve">[W: </w:t>
      </w:r>
      <w:r w:rsidR="007C7F8A" w:rsidRPr="00EE49DE">
        <w:rPr>
          <w:highlight w:val="yellow"/>
          <w:lang w:val="en-GB"/>
        </w:rPr>
        <w:t>EXPERT COMMENTS</w:t>
      </w:r>
      <w:r w:rsidRPr="00EE49DE">
        <w:rPr>
          <w:highlight w:val="yellow"/>
          <w:lang w:val="en-GB"/>
        </w:rPr>
        <w:t>]</w:t>
      </w:r>
    </w:p>
    <w:p w14:paraId="26DC730A" w14:textId="597E046C" w:rsidR="000754C7" w:rsidRPr="009811EA" w:rsidRDefault="000754C7" w:rsidP="000754C7">
      <w:pPr>
        <w:rPr>
          <w:rFonts w:ascii="Lato" w:hAnsi="Lato"/>
          <w:color w:val="2B2B2B"/>
          <w:shd w:val="clear" w:color="auto" w:fill="F6F6F6"/>
          <w:lang w:val="en-GB"/>
        </w:rPr>
      </w:pPr>
      <w:r w:rsidRPr="009811EA">
        <w:rPr>
          <w:rFonts w:ascii="Lato" w:hAnsi="Lato"/>
          <w:color w:val="2B2B2B"/>
          <w:shd w:val="clear" w:color="auto" w:fill="F6F6F6"/>
          <w:lang w:val="en-GB"/>
        </w:rPr>
        <w:t xml:space="preserve">The books are consulted and annotated by </w:t>
      </w:r>
      <w:commentRangeStart w:id="51"/>
      <w:commentRangeStart w:id="52"/>
      <w:r w:rsidRPr="009811EA">
        <w:rPr>
          <w:rFonts w:ascii="Lato" w:hAnsi="Lato"/>
          <w:color w:val="2B2B2B"/>
          <w:shd w:val="clear" w:color="auto" w:fill="F6F6F6"/>
          <w:lang w:val="en-GB"/>
        </w:rPr>
        <w:t>a</w:t>
      </w:r>
      <w:commentRangeEnd w:id="51"/>
      <w:r w:rsidRPr="009811EA">
        <w:rPr>
          <w:rStyle w:val="Odwoaniedokomentarza"/>
          <w:sz w:val="12"/>
          <w:szCs w:val="12"/>
        </w:rPr>
        <w:commentReference w:id="51"/>
      </w:r>
      <w:commentRangeEnd w:id="52"/>
      <w:r w:rsidR="00B5078F" w:rsidRPr="009811EA">
        <w:rPr>
          <w:rStyle w:val="Odwoaniedokomentarza"/>
          <w:sz w:val="12"/>
          <w:szCs w:val="12"/>
        </w:rPr>
        <w:commentReference w:id="52"/>
      </w:r>
    </w:p>
    <w:p w14:paraId="4D20AD90" w14:textId="77777777" w:rsidR="000754C7" w:rsidRDefault="000754C7" w:rsidP="000754C7">
      <w:pPr>
        <w:rPr>
          <w:ins w:id="53" w:author="Małgorzata Giełzakowska" w:date="2023-10-17T12:24:00Z"/>
          <w:rFonts w:ascii="Lato" w:hAnsi="Lato"/>
          <w:color w:val="2B2B2B"/>
          <w:sz w:val="27"/>
          <w:szCs w:val="27"/>
          <w:shd w:val="clear" w:color="auto" w:fill="F6F6F6"/>
          <w:lang w:val="en-GB"/>
        </w:rPr>
      </w:pPr>
    </w:p>
    <w:p w14:paraId="3CEE9106" w14:textId="165B2EA9" w:rsidR="000754C7" w:rsidRPr="009C7B18" w:rsidRDefault="000754C7" w:rsidP="000754C7">
      <w:pPr>
        <w:pStyle w:val="Nagwek4"/>
        <w:shd w:val="clear" w:color="auto" w:fill="F6F6F6"/>
        <w:spacing w:before="0" w:after="300"/>
        <w:rPr>
          <w:rFonts w:ascii="Lato" w:hAnsi="Lato"/>
          <w:caps/>
          <w:color w:val="2B2B2B"/>
          <w:lang w:val="en-GB"/>
        </w:rPr>
      </w:pPr>
      <w:r w:rsidRPr="009C7B18">
        <w:rPr>
          <w:rFonts w:ascii="Lato" w:hAnsi="Lato"/>
          <w:caps/>
          <w:color w:val="2B2B2B"/>
          <w:lang w:val="en-GB"/>
        </w:rPr>
        <w:t>INDICATION</w:t>
      </w:r>
      <w:commentRangeStart w:id="54"/>
      <w:commentRangeStart w:id="55"/>
      <w:commentRangeStart w:id="56"/>
      <w:commentRangeStart w:id="57"/>
      <w:commentRangeStart w:id="58"/>
      <w:r w:rsidRPr="009C7B18">
        <w:rPr>
          <w:rFonts w:ascii="Lato" w:hAnsi="Lato"/>
          <w:caps/>
          <w:color w:val="2B2B2B"/>
          <w:lang w:val="en-GB"/>
        </w:rPr>
        <w:t>S</w:t>
      </w:r>
      <w:ins w:id="59" w:author="Ewelina" w:date="2023-10-18T12:06:00Z">
        <w:r w:rsidR="00EE49DE">
          <w:rPr>
            <w:rFonts w:ascii="Lato" w:hAnsi="Lato"/>
            <w:caps/>
            <w:color w:val="2B2B2B"/>
            <w:lang w:val="en-GB"/>
          </w:rPr>
          <w:t xml:space="preserve"> </w:t>
        </w:r>
      </w:ins>
      <w:r w:rsidRPr="009C7B18">
        <w:rPr>
          <w:rFonts w:ascii="Lato" w:hAnsi="Lato"/>
          <w:caps/>
          <w:color w:val="2B2B2B"/>
          <w:lang w:val="en-GB"/>
        </w:rPr>
        <w:t>/</w:t>
      </w:r>
      <w:ins w:id="60" w:author="Ewelina" w:date="2023-10-18T12:06:00Z">
        <w:r w:rsidR="00EE49DE">
          <w:rPr>
            <w:rFonts w:ascii="Lato" w:hAnsi="Lato"/>
            <w:caps/>
            <w:color w:val="2B2B2B"/>
            <w:lang w:val="en-GB"/>
          </w:rPr>
          <w:t xml:space="preserve"> </w:t>
        </w:r>
      </w:ins>
      <w:r w:rsidRPr="009C7B18">
        <w:rPr>
          <w:rFonts w:ascii="Lato" w:hAnsi="Lato"/>
          <w:caps/>
          <w:color w:val="2B2B2B"/>
          <w:lang w:val="en-GB"/>
        </w:rPr>
        <w:t>C</w:t>
      </w:r>
      <w:commentRangeEnd w:id="54"/>
      <w:r>
        <w:rPr>
          <w:rStyle w:val="Odwoaniedokomentarza"/>
          <w:rFonts w:asciiTheme="minorHAnsi" w:eastAsiaTheme="minorHAnsi" w:hAnsiTheme="minorHAnsi" w:cstheme="minorBidi"/>
          <w:i w:val="0"/>
          <w:iCs w:val="0"/>
          <w:color w:val="auto"/>
        </w:rPr>
        <w:commentReference w:id="54"/>
      </w:r>
      <w:commentRangeEnd w:id="55"/>
      <w:r w:rsidR="00F2209C">
        <w:rPr>
          <w:rStyle w:val="Odwoaniedokomentarza"/>
          <w:rFonts w:asciiTheme="minorHAnsi" w:eastAsiaTheme="minorHAnsi" w:hAnsiTheme="minorHAnsi" w:cstheme="minorBidi"/>
          <w:i w:val="0"/>
          <w:iCs w:val="0"/>
          <w:color w:val="auto"/>
        </w:rPr>
        <w:commentReference w:id="55"/>
      </w:r>
      <w:commentRangeEnd w:id="56"/>
      <w:r w:rsidR="00F62022">
        <w:rPr>
          <w:rStyle w:val="Odwoaniedokomentarza"/>
          <w:rFonts w:asciiTheme="minorHAnsi" w:eastAsiaTheme="minorHAnsi" w:hAnsiTheme="minorHAnsi" w:cstheme="minorBidi"/>
          <w:i w:val="0"/>
          <w:iCs w:val="0"/>
          <w:color w:val="auto"/>
        </w:rPr>
        <w:commentReference w:id="56"/>
      </w:r>
      <w:commentRangeEnd w:id="57"/>
      <w:r w:rsidR="00B5078F">
        <w:rPr>
          <w:rStyle w:val="Odwoaniedokomentarza"/>
          <w:rFonts w:asciiTheme="minorHAnsi" w:eastAsiaTheme="minorHAnsi" w:hAnsiTheme="minorHAnsi" w:cstheme="minorBidi"/>
          <w:i w:val="0"/>
          <w:iCs w:val="0"/>
          <w:color w:val="auto"/>
        </w:rPr>
        <w:commentReference w:id="57"/>
      </w:r>
      <w:commentRangeEnd w:id="58"/>
      <w:r w:rsidR="00E47666">
        <w:rPr>
          <w:rStyle w:val="Odwoaniedokomentarza"/>
          <w:rFonts w:asciiTheme="minorHAnsi" w:eastAsiaTheme="minorHAnsi" w:hAnsiTheme="minorHAnsi" w:cstheme="minorBidi"/>
          <w:i w:val="0"/>
          <w:iCs w:val="0"/>
          <w:color w:val="auto"/>
        </w:rPr>
        <w:commentReference w:id="58"/>
      </w:r>
      <w:r w:rsidRPr="009C7B18">
        <w:rPr>
          <w:rFonts w:ascii="Lato" w:hAnsi="Lato"/>
          <w:caps/>
          <w:color w:val="2B2B2B"/>
          <w:lang w:val="en-GB"/>
        </w:rPr>
        <w:t>ONTRAINDICATIONS</w:t>
      </w:r>
    </w:p>
    <w:p w14:paraId="273E769D" w14:textId="77777777" w:rsidR="000754C7" w:rsidRPr="009811EA" w:rsidRDefault="000754C7" w:rsidP="000754C7">
      <w:pPr>
        <w:pStyle w:val="single-elementinside-description"/>
        <w:shd w:val="clear" w:color="auto" w:fill="F6F6F6"/>
        <w:rPr>
          <w:rFonts w:ascii="Lato" w:hAnsi="Lato"/>
          <w:color w:val="2B2B2B"/>
          <w:sz w:val="20"/>
          <w:szCs w:val="20"/>
          <w:lang w:val="en-GB"/>
        </w:rPr>
      </w:pPr>
      <w:commentRangeStart w:id="61"/>
      <w:commentRangeStart w:id="62"/>
      <w:r w:rsidRPr="009811EA">
        <w:rPr>
          <w:rFonts w:ascii="Lato" w:hAnsi="Lato"/>
          <w:color w:val="2B2B2B"/>
          <w:sz w:val="20"/>
          <w:szCs w:val="20"/>
          <w:lang w:val="en-GB"/>
        </w:rPr>
        <w:t>You learn the standard indications and . . .</w:t>
      </w:r>
    </w:p>
    <w:p w14:paraId="225919F0" w14:textId="77777777" w:rsidR="000754C7" w:rsidRPr="009811EA" w:rsidRDefault="000754C7" w:rsidP="000754C7">
      <w:pPr>
        <w:pStyle w:val="single-elementinside-description"/>
        <w:shd w:val="clear" w:color="auto" w:fill="F6F6F6"/>
        <w:spacing w:before="0" w:beforeAutospacing="0" w:after="600" w:afterAutospacing="0"/>
        <w:rPr>
          <w:rFonts w:ascii="Lato" w:hAnsi="Lato"/>
          <w:color w:val="2B2B2B"/>
          <w:sz w:val="20"/>
          <w:szCs w:val="20"/>
          <w:lang w:val="en-GB"/>
        </w:rPr>
      </w:pPr>
      <w:r w:rsidRPr="009811EA">
        <w:rPr>
          <w:rFonts w:ascii="Lato" w:hAnsi="Lato"/>
          <w:color w:val="2B2B2B"/>
          <w:sz w:val="20"/>
          <w:szCs w:val="20"/>
          <w:lang w:val="en-GB"/>
        </w:rPr>
        <w:t>one KEY contraindication.</w:t>
      </w:r>
      <w:commentRangeEnd w:id="61"/>
      <w:r w:rsidR="00F2209C" w:rsidRPr="009811EA">
        <w:rPr>
          <w:rStyle w:val="Odwoaniedokomentarza"/>
          <w:rFonts w:asciiTheme="minorHAnsi" w:eastAsiaTheme="minorHAnsi" w:hAnsiTheme="minorHAnsi" w:cstheme="minorBidi"/>
          <w:kern w:val="2"/>
          <w:sz w:val="10"/>
          <w:szCs w:val="10"/>
          <w:lang w:eastAsia="en-US"/>
          <w14:ligatures w14:val="standardContextual"/>
        </w:rPr>
        <w:commentReference w:id="61"/>
      </w:r>
      <w:commentRangeEnd w:id="62"/>
      <w:r w:rsidR="00E47666">
        <w:rPr>
          <w:rStyle w:val="Odwoaniedokomentarza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62"/>
      </w:r>
    </w:p>
    <w:p w14:paraId="3ECD505B" w14:textId="77777777" w:rsidR="000754C7" w:rsidRPr="00F62022" w:rsidRDefault="000754C7" w:rsidP="000754C7">
      <w:pPr>
        <w:pStyle w:val="single-elementinside-description"/>
        <w:shd w:val="clear" w:color="auto" w:fill="F6F6F6"/>
        <w:spacing w:before="0" w:beforeAutospacing="0" w:after="600" w:afterAutospacing="0"/>
        <w:rPr>
          <w:ins w:id="63" w:author="Małgorzata Giełzakowska" w:date="2023-10-17T12:25:00Z"/>
          <w:rFonts w:ascii="Lato" w:hAnsi="Lato"/>
          <w:color w:val="2B2B2B"/>
          <w:sz w:val="27"/>
          <w:szCs w:val="27"/>
          <w:lang w:val="en-GB"/>
        </w:rPr>
      </w:pPr>
    </w:p>
    <w:p w14:paraId="72D9837C" w14:textId="3AE09CD6" w:rsidR="000754C7" w:rsidRDefault="000754C7" w:rsidP="000754C7">
      <w:pPr>
        <w:pStyle w:val="single-elementinside-description"/>
        <w:shd w:val="clear" w:color="auto" w:fill="F6F6F6"/>
        <w:spacing w:before="0" w:beforeAutospacing="0" w:after="600" w:afterAutospacing="0"/>
        <w:rPr>
          <w:ins w:id="64" w:author="Małgorzata Giełzakowska" w:date="2023-10-17T12:27:00Z"/>
          <w:rFonts w:ascii="Lato" w:hAnsi="Lato"/>
          <w:color w:val="2B2B2B"/>
          <w:sz w:val="27"/>
          <w:szCs w:val="27"/>
          <w:shd w:val="clear" w:color="auto" w:fill="F6F6F6"/>
          <w:lang w:val="en-GB"/>
        </w:rPr>
      </w:pPr>
      <w:r w:rsidRPr="009C7B18">
        <w:rPr>
          <w:rFonts w:ascii="Lato" w:hAnsi="Lato"/>
          <w:color w:val="2B2B2B"/>
          <w:sz w:val="27"/>
          <w:szCs w:val="27"/>
          <w:shd w:val="clear" w:color="auto" w:fill="F6F6F6"/>
          <w:lang w:val="en-GB"/>
        </w:rPr>
        <w:lastRenderedPageBreak/>
        <w:t>Not all</w:t>
      </w:r>
      <w:ins w:id="65" w:author="Ewelina" w:date="2023-10-18T12:10:00Z">
        <w:r w:rsidR="009811EA">
          <w:rPr>
            <w:rFonts w:ascii="Lato" w:hAnsi="Lato"/>
            <w:color w:val="2B2B2B"/>
            <w:sz w:val="27"/>
            <w:szCs w:val="27"/>
            <w:shd w:val="clear" w:color="auto" w:fill="F6F6F6"/>
            <w:lang w:val="en-GB"/>
          </w:rPr>
          <w:t xml:space="preserve"> the</w:t>
        </w:r>
      </w:ins>
      <w:r w:rsidRPr="009C7B18">
        <w:rPr>
          <w:rFonts w:ascii="Lato" w:hAnsi="Lato"/>
          <w:color w:val="2B2B2B"/>
          <w:sz w:val="27"/>
          <w:szCs w:val="27"/>
          <w:shd w:val="clear" w:color="auto" w:fill="F6F6F6"/>
          <w:lang w:val="en-GB"/>
        </w:rPr>
        <w:t xml:space="preserve"> techniques are touch-related</w:t>
      </w:r>
      <w:ins w:id="66" w:author="Małgorzata Giełzakowska" w:date="2023-10-17T12:26:00Z">
        <w:r>
          <w:rPr>
            <w:rFonts w:ascii="Lato" w:hAnsi="Lato"/>
            <w:color w:val="2B2B2B"/>
            <w:sz w:val="27"/>
            <w:szCs w:val="27"/>
            <w:shd w:val="clear" w:color="auto" w:fill="F6F6F6"/>
            <w:lang w:val="en-GB"/>
          </w:rPr>
          <w:t>,</w:t>
        </w:r>
      </w:ins>
      <w:ins w:id="67" w:author="Małgorzata Giełzakowska" w:date="2023-10-17T12:25:00Z">
        <w:r w:rsidRPr="009C7B18">
          <w:rPr>
            <w:rFonts w:ascii="Lato" w:hAnsi="Lato"/>
            <w:color w:val="2B2B2B"/>
            <w:sz w:val="27"/>
            <w:szCs w:val="27"/>
            <w:shd w:val="clear" w:color="auto" w:fill="F6F6F6"/>
            <w:lang w:val="en-GB"/>
          </w:rPr>
          <w:t xml:space="preserve"> </w:t>
        </w:r>
      </w:ins>
      <w:r w:rsidRPr="009C7B18">
        <w:rPr>
          <w:rFonts w:ascii="Lato" w:hAnsi="Lato"/>
          <w:color w:val="2B2B2B"/>
          <w:sz w:val="27"/>
          <w:szCs w:val="27"/>
          <w:shd w:val="clear" w:color="auto" w:fill="F6F6F6"/>
          <w:lang w:val="en-GB"/>
        </w:rPr>
        <w:t>and some are performed without a dog, with a notebook needed here and there.</w:t>
      </w:r>
    </w:p>
    <w:p w14:paraId="3C5070C0" w14:textId="76F9D846" w:rsidR="000754C7" w:rsidRPr="00F62022" w:rsidRDefault="000754C7" w:rsidP="000754C7">
      <w:pPr>
        <w:pStyle w:val="Nagwek4"/>
        <w:shd w:val="clear" w:color="auto" w:fill="F6F6F6"/>
        <w:spacing w:before="0" w:after="300"/>
        <w:rPr>
          <w:ins w:id="68" w:author="Małgorzata Giełzakowska" w:date="2023-10-17T12:28:00Z"/>
          <w:rFonts w:ascii="Lato" w:hAnsi="Lato"/>
          <w:caps/>
          <w:color w:val="2B2B2B"/>
          <w:lang w:val="en-GB"/>
        </w:rPr>
      </w:pPr>
      <w:r w:rsidRPr="00F62022">
        <w:rPr>
          <w:rFonts w:ascii="Lato" w:hAnsi="Lato"/>
          <w:caps/>
          <w:color w:val="2B2B2B"/>
          <w:lang w:val="en-GB"/>
        </w:rPr>
        <w:t xml:space="preserve">ABOUT </w:t>
      </w:r>
      <w:ins w:id="69" w:author="Ewelina" w:date="2023-10-18T12:10:00Z">
        <w:r w:rsidR="009811EA">
          <w:rPr>
            <w:rFonts w:ascii="Lato" w:hAnsi="Lato"/>
            <w:caps/>
            <w:color w:val="2B2B2B"/>
            <w:lang w:val="en-GB"/>
          </w:rPr>
          <w:t xml:space="preserve">the </w:t>
        </w:r>
      </w:ins>
      <w:r w:rsidRPr="00F62022">
        <w:rPr>
          <w:rFonts w:ascii="Lato" w:hAnsi="Lato"/>
          <w:caps/>
          <w:color w:val="2B2B2B"/>
          <w:lang w:val="en-GB"/>
        </w:rPr>
        <w:t>AUTHOR</w:t>
      </w:r>
    </w:p>
    <w:p w14:paraId="2BE4F635" w14:textId="58ED1715" w:rsidR="000754C7" w:rsidRPr="009C7B18" w:rsidRDefault="000754C7" w:rsidP="000754C7">
      <w:pPr>
        <w:pStyle w:val="NormalnyWeb"/>
        <w:shd w:val="clear" w:color="auto" w:fill="F6F6F6"/>
        <w:rPr>
          <w:rFonts w:ascii="Lato" w:hAnsi="Lato"/>
          <w:color w:val="2B2B2B"/>
          <w:sz w:val="28"/>
          <w:szCs w:val="28"/>
          <w:lang w:val="en-GB"/>
        </w:rPr>
      </w:pPr>
      <w:r w:rsidRPr="009C7B18">
        <w:rPr>
          <w:rFonts w:ascii="Lato" w:hAnsi="Lato"/>
          <w:color w:val="2B2B2B"/>
          <w:sz w:val="28"/>
          <w:szCs w:val="28"/>
          <w:lang w:val="en-GB"/>
        </w:rPr>
        <w:t xml:space="preserve">Building </w:t>
      </w:r>
      <w:del w:id="70" w:author="Ewelina" w:date="2023-10-18T12:14:00Z">
        <w:r w:rsidRPr="009C7B18" w:rsidDel="006D23F8">
          <w:rPr>
            <w:rFonts w:ascii="Lato" w:hAnsi="Lato"/>
            <w:color w:val="2B2B2B"/>
            <w:sz w:val="28"/>
            <w:szCs w:val="28"/>
            <w:lang w:val="en-GB"/>
          </w:rPr>
          <w:delText xml:space="preserve">a </w:delText>
        </w:r>
      </w:del>
      <w:r w:rsidRPr="009C7B18">
        <w:rPr>
          <w:rFonts w:ascii="Lato" w:hAnsi="Lato"/>
          <w:color w:val="2B2B2B"/>
          <w:sz w:val="28"/>
          <w:szCs w:val="28"/>
          <w:lang w:val="en-GB"/>
        </w:rPr>
        <w:t>calm and mindful relationship</w:t>
      </w:r>
      <w:ins w:id="71" w:author="Ewelina" w:date="2023-10-18T12:14:00Z">
        <w:r w:rsidR="006D23F8">
          <w:rPr>
            <w:rFonts w:ascii="Lato" w:hAnsi="Lato"/>
            <w:color w:val="2B2B2B"/>
            <w:sz w:val="28"/>
            <w:szCs w:val="28"/>
            <w:lang w:val="en-GB"/>
          </w:rPr>
          <w:t>s</w:t>
        </w:r>
      </w:ins>
      <w:r w:rsidRPr="009C7B18">
        <w:rPr>
          <w:rFonts w:ascii="Lato" w:hAnsi="Lato"/>
          <w:color w:val="2B2B2B"/>
          <w:sz w:val="28"/>
          <w:szCs w:val="28"/>
          <w:lang w:val="en-GB"/>
        </w:rPr>
        <w:t xml:space="preserve"> with pets is something that fascinates me</w:t>
      </w:r>
      <w:ins w:id="72" w:author="Ewelina" w:date="2023-10-18T12:14:00Z">
        <w:r w:rsidR="006D23F8">
          <w:rPr>
            <w:rFonts w:ascii="Lato" w:hAnsi="Lato"/>
            <w:color w:val="2B2B2B"/>
            <w:sz w:val="28"/>
            <w:szCs w:val="28"/>
            <w:lang w:val="en-GB"/>
          </w:rPr>
          <w:t>, and</w:t>
        </w:r>
      </w:ins>
      <w:del w:id="73" w:author="Ewelina" w:date="2023-10-18T12:14:00Z">
        <w:r w:rsidRPr="009C7B18" w:rsidDel="006D23F8">
          <w:rPr>
            <w:rFonts w:ascii="Lato" w:hAnsi="Lato"/>
            <w:color w:val="2B2B2B"/>
            <w:sz w:val="28"/>
            <w:szCs w:val="28"/>
            <w:lang w:val="en-GB"/>
          </w:rPr>
          <w:delText xml:space="preserve"> –</w:delText>
        </w:r>
      </w:del>
      <w:r w:rsidRPr="009C7B18">
        <w:rPr>
          <w:rFonts w:ascii="Lato" w:hAnsi="Lato"/>
          <w:color w:val="2B2B2B"/>
          <w:sz w:val="28"/>
          <w:szCs w:val="28"/>
          <w:lang w:val="en-GB"/>
        </w:rPr>
        <w:t xml:space="preserve"> touch is just one element that can contribute to </w:t>
      </w:r>
      <w:del w:id="74" w:author="Ewelina" w:date="2023-10-18T12:14:00Z">
        <w:r w:rsidRPr="009C7B18" w:rsidDel="006D23F8">
          <w:rPr>
            <w:rFonts w:ascii="Lato" w:hAnsi="Lato"/>
            <w:color w:val="2B2B2B"/>
            <w:sz w:val="28"/>
            <w:szCs w:val="28"/>
            <w:lang w:val="en-GB"/>
          </w:rPr>
          <w:delText>this</w:delText>
        </w:r>
      </w:del>
      <w:ins w:id="75" w:author="Ewelina" w:date="2023-10-18T12:14:00Z">
        <w:r w:rsidR="006D23F8">
          <w:rPr>
            <w:rFonts w:ascii="Lato" w:hAnsi="Lato"/>
            <w:color w:val="2B2B2B"/>
            <w:sz w:val="28"/>
            <w:szCs w:val="28"/>
            <w:lang w:val="en-GB"/>
          </w:rPr>
          <w:t>it</w:t>
        </w:r>
      </w:ins>
      <w:r w:rsidRPr="009C7B18">
        <w:rPr>
          <w:rFonts w:ascii="Lato" w:hAnsi="Lato"/>
          <w:color w:val="2B2B2B"/>
          <w:sz w:val="28"/>
          <w:szCs w:val="28"/>
          <w:lang w:val="en-GB"/>
        </w:rPr>
        <w:t>.</w:t>
      </w:r>
    </w:p>
    <w:p w14:paraId="60B6CEC5" w14:textId="0AA3B745" w:rsidR="006E51B0" w:rsidRPr="00F62022" w:rsidRDefault="006E51B0" w:rsidP="006E51B0">
      <w:pPr>
        <w:pStyle w:val="Nagwek4"/>
        <w:spacing w:before="0" w:after="600"/>
        <w:rPr>
          <w:rFonts w:ascii="Lato" w:hAnsi="Lato"/>
          <w:caps/>
          <w:color w:val="2B2B2B"/>
          <w:lang w:val="en-GB"/>
        </w:rPr>
      </w:pPr>
      <w:del w:id="76" w:author="Ewelina" w:date="2023-10-18T12:36:00Z">
        <w:r w:rsidRPr="00F62022" w:rsidDel="006D074D">
          <w:rPr>
            <w:rFonts w:ascii="Lato" w:hAnsi="Lato"/>
            <w:caps/>
            <w:color w:val="2B2B2B"/>
            <w:lang w:val="en-GB"/>
          </w:rPr>
          <w:delText xml:space="preserve">ALL </w:delText>
        </w:r>
      </w:del>
      <w:r w:rsidRPr="00F62022">
        <w:rPr>
          <w:rFonts w:ascii="Lato" w:hAnsi="Lato"/>
          <w:caps/>
          <w:color w:val="2B2B2B"/>
          <w:lang w:val="en-GB"/>
        </w:rPr>
        <w:t>BOOKS</w:t>
      </w:r>
      <w:del w:id="77" w:author="Ewelina" w:date="2023-10-18T12:31:00Z">
        <w:r w:rsidRPr="00F62022" w:rsidDel="00F92615">
          <w:rPr>
            <w:rFonts w:ascii="Lato" w:hAnsi="Lato"/>
            <w:caps/>
            <w:color w:val="2B2B2B"/>
            <w:lang w:val="en-GB"/>
          </w:rPr>
          <w:delText xml:space="preserve"> ABOUT</w:delText>
        </w:r>
      </w:del>
      <w:ins w:id="78" w:author="Ewelina" w:date="2023-10-18T12:31:00Z">
        <w:r w:rsidR="00F92615">
          <w:rPr>
            <w:rFonts w:ascii="Lato" w:hAnsi="Lato"/>
            <w:caps/>
            <w:color w:val="2B2B2B"/>
            <w:lang w:val="en-GB"/>
          </w:rPr>
          <w:t xml:space="preserve"> on</w:t>
        </w:r>
      </w:ins>
      <w:r w:rsidRPr="00F62022">
        <w:rPr>
          <w:rFonts w:ascii="Lato" w:hAnsi="Lato"/>
          <w:caps/>
          <w:color w:val="2B2B2B"/>
          <w:lang w:val="en-GB"/>
        </w:rPr>
        <w:t xml:space="preserve"> GASA</w:t>
      </w:r>
      <w:ins w:id="79" w:author="Ewelina" w:date="2023-10-18T12:31:00Z">
        <w:r w:rsidR="00F92615">
          <w:rPr>
            <w:rFonts w:ascii="Lato" w:hAnsi="Lato"/>
            <w:caps/>
            <w:color w:val="2B2B2B"/>
            <w:lang w:val="en-GB"/>
          </w:rPr>
          <w:t xml:space="preserve"> massage </w:t>
        </w:r>
      </w:ins>
    </w:p>
    <w:p w14:paraId="337EB5A0" w14:textId="7E84036C" w:rsidR="006E51B0" w:rsidRDefault="006E51B0" w:rsidP="006E51B0">
      <w:pPr>
        <w:rPr>
          <w:rFonts w:ascii="Lato" w:hAnsi="Lato"/>
          <w:color w:val="2B2B2B"/>
          <w:sz w:val="27"/>
          <w:szCs w:val="27"/>
          <w:shd w:val="clear" w:color="auto" w:fill="FCF1DA"/>
          <w:lang w:val="en-GB"/>
        </w:rPr>
      </w:pPr>
      <w:proofErr w:type="spellStart"/>
      <w:r w:rsidRPr="006E51B0">
        <w:rPr>
          <w:rFonts w:ascii="Lato" w:hAnsi="Lato"/>
          <w:color w:val="2B2B2B"/>
          <w:sz w:val="27"/>
          <w:szCs w:val="27"/>
          <w:shd w:val="clear" w:color="auto" w:fill="FCF1DA"/>
          <w:lang w:val="en-GB"/>
        </w:rPr>
        <w:t>GaSa</w:t>
      </w:r>
      <w:proofErr w:type="spellEnd"/>
      <w:del w:id="80" w:author="Ewelina" w:date="2023-10-18T12:34:00Z">
        <w:r w:rsidRPr="006E51B0" w:rsidDel="00A36DD4">
          <w:rPr>
            <w:rFonts w:ascii="Lato" w:hAnsi="Lato"/>
            <w:color w:val="2B2B2B"/>
            <w:sz w:val="27"/>
            <w:szCs w:val="27"/>
            <w:shd w:val="clear" w:color="auto" w:fill="FCF1DA"/>
            <w:lang w:val="en-GB"/>
          </w:rPr>
          <w:delText xml:space="preserve"> -</w:delText>
        </w:r>
      </w:del>
      <w:r w:rsidRPr="006E51B0">
        <w:rPr>
          <w:rFonts w:ascii="Lato" w:hAnsi="Lato"/>
          <w:color w:val="2B2B2B"/>
          <w:sz w:val="27"/>
          <w:szCs w:val="27"/>
          <w:shd w:val="clear" w:color="auto" w:fill="FCF1DA"/>
          <w:lang w:val="en-GB"/>
        </w:rPr>
        <w:t xml:space="preserve"> Relaxation Massage for Dogs</w:t>
      </w:r>
    </w:p>
    <w:p w14:paraId="1A957843" w14:textId="77777777" w:rsidR="006E51B0" w:rsidRDefault="006E51B0" w:rsidP="006E51B0">
      <w:pPr>
        <w:rPr>
          <w:rFonts w:ascii="Lato" w:hAnsi="Lato"/>
          <w:color w:val="2B2B2B"/>
          <w:sz w:val="27"/>
          <w:szCs w:val="27"/>
          <w:shd w:val="clear" w:color="auto" w:fill="FCF1DA"/>
          <w:lang w:val="en-GB"/>
        </w:rPr>
      </w:pPr>
    </w:p>
    <w:p w14:paraId="69B08014" w14:textId="19797251" w:rsidR="006E51B0" w:rsidRDefault="006E51B0" w:rsidP="006E51B0">
      <w:pPr>
        <w:rPr>
          <w:rFonts w:ascii="Lato" w:hAnsi="Lato"/>
          <w:color w:val="2B2B2B"/>
          <w:sz w:val="27"/>
          <w:szCs w:val="27"/>
          <w:shd w:val="clear" w:color="auto" w:fill="FCF1DA"/>
        </w:rPr>
      </w:pPr>
      <w:proofErr w:type="spellStart"/>
      <w:r>
        <w:rPr>
          <w:rFonts w:ascii="Lato" w:hAnsi="Lato"/>
          <w:color w:val="2B2B2B"/>
          <w:sz w:val="27"/>
          <w:szCs w:val="27"/>
          <w:shd w:val="clear" w:color="auto" w:fill="FCF1DA"/>
        </w:rPr>
        <w:t>GaSa</w:t>
      </w:r>
      <w:proofErr w:type="spellEnd"/>
      <w:r>
        <w:rPr>
          <w:rFonts w:ascii="Lato" w:hAnsi="Lato"/>
          <w:color w:val="2B2B2B"/>
          <w:sz w:val="27"/>
          <w:szCs w:val="27"/>
          <w:shd w:val="clear" w:color="auto" w:fill="FCF1DA"/>
        </w:rPr>
        <w:t xml:space="preserve"> </w:t>
      </w:r>
      <w:del w:id="81" w:author="Ewelina" w:date="2023-10-18T12:32:00Z">
        <w:r w:rsidDel="00F92615">
          <w:rPr>
            <w:rFonts w:ascii="Lato" w:hAnsi="Lato"/>
            <w:color w:val="2B2B2B"/>
            <w:sz w:val="27"/>
            <w:szCs w:val="27"/>
            <w:shd w:val="clear" w:color="auto" w:fill="FCF1DA"/>
          </w:rPr>
          <w:delText>-</w:delText>
        </w:r>
      </w:del>
      <w:del w:id="82" w:author="Ewelina" w:date="2023-10-18T12:34:00Z">
        <w:r w:rsidDel="00A36DD4">
          <w:rPr>
            <w:rFonts w:ascii="Lato" w:hAnsi="Lato"/>
            <w:color w:val="2B2B2B"/>
            <w:sz w:val="27"/>
            <w:szCs w:val="27"/>
            <w:shd w:val="clear" w:color="auto" w:fill="FCF1DA"/>
          </w:rPr>
          <w:delText xml:space="preserve"> </w:delText>
        </w:r>
      </w:del>
      <w:proofErr w:type="spellStart"/>
      <w:r>
        <w:rPr>
          <w:rFonts w:ascii="Lato" w:hAnsi="Lato"/>
          <w:color w:val="2B2B2B"/>
          <w:sz w:val="27"/>
          <w:szCs w:val="27"/>
          <w:shd w:val="clear" w:color="auto" w:fill="FCF1DA"/>
        </w:rPr>
        <w:t>masa</w:t>
      </w:r>
      <w:ins w:id="83" w:author="Ewelina" w:date="2023-10-18T12:32:00Z">
        <w:r w:rsidR="00F92615">
          <w:rPr>
            <w:rFonts w:ascii="Lato" w:hAnsi="Lato"/>
            <w:color w:val="2B2B2B"/>
            <w:sz w:val="27"/>
            <w:szCs w:val="27"/>
            <w:shd w:val="clear" w:color="auto" w:fill="FCF1DA"/>
          </w:rPr>
          <w:t>ż</w:t>
        </w:r>
      </w:ins>
      <w:del w:id="84" w:author="Ewelina" w:date="2023-10-18T12:32:00Z">
        <w:r w:rsidDel="00F92615">
          <w:rPr>
            <w:rFonts w:ascii="Lato" w:hAnsi="Lato"/>
            <w:color w:val="2B2B2B"/>
            <w:sz w:val="27"/>
            <w:szCs w:val="27"/>
            <w:shd w:val="clear" w:color="auto" w:fill="FCF1DA"/>
          </w:rPr>
          <w:delText xml:space="preserve">z </w:delText>
        </w:r>
      </w:del>
      <w:r>
        <w:rPr>
          <w:rFonts w:ascii="Lato" w:hAnsi="Lato"/>
          <w:color w:val="2B2B2B"/>
          <w:sz w:val="27"/>
          <w:szCs w:val="27"/>
          <w:shd w:val="clear" w:color="auto" w:fill="FCF1DA"/>
        </w:rPr>
        <w:t>relaksacyjny</w:t>
      </w:r>
      <w:proofErr w:type="spellEnd"/>
      <w:r>
        <w:rPr>
          <w:rFonts w:ascii="Lato" w:hAnsi="Lato"/>
          <w:color w:val="2B2B2B"/>
          <w:sz w:val="27"/>
          <w:szCs w:val="27"/>
          <w:shd w:val="clear" w:color="auto" w:fill="FCF1DA"/>
        </w:rPr>
        <w:t xml:space="preserve"> psów</w:t>
      </w:r>
    </w:p>
    <w:p w14:paraId="4B912B3D" w14:textId="77777777" w:rsidR="006E51B0" w:rsidRDefault="006E51B0" w:rsidP="006E51B0">
      <w:pPr>
        <w:rPr>
          <w:rFonts w:ascii="Lato" w:hAnsi="Lato"/>
          <w:color w:val="2B2B2B"/>
          <w:sz w:val="27"/>
          <w:szCs w:val="27"/>
          <w:shd w:val="clear" w:color="auto" w:fill="FCF1DA"/>
        </w:rPr>
      </w:pPr>
    </w:p>
    <w:p w14:paraId="7B6E9DB8" w14:textId="462E0612" w:rsidR="006E51B0" w:rsidRDefault="006E51B0" w:rsidP="006E51B0">
      <w:pPr>
        <w:rPr>
          <w:rFonts w:ascii="Lato" w:hAnsi="Lato"/>
          <w:color w:val="2B2B2B"/>
          <w:sz w:val="27"/>
          <w:szCs w:val="27"/>
          <w:shd w:val="clear" w:color="auto" w:fill="FCF1DA"/>
        </w:rPr>
      </w:pPr>
      <w:proofErr w:type="spellStart"/>
      <w:r>
        <w:rPr>
          <w:rFonts w:ascii="Lato" w:hAnsi="Lato"/>
          <w:color w:val="2B2B2B"/>
          <w:sz w:val="27"/>
          <w:szCs w:val="27"/>
          <w:shd w:val="clear" w:color="auto" w:fill="FCF1DA"/>
        </w:rPr>
        <w:t>GaSa</w:t>
      </w:r>
      <w:proofErr w:type="spellEnd"/>
      <w:del w:id="85" w:author="Ewelina" w:date="2023-10-18T12:34:00Z">
        <w:r w:rsidDel="00A36DD4">
          <w:rPr>
            <w:rFonts w:ascii="Lato" w:hAnsi="Lato"/>
            <w:color w:val="2B2B2B"/>
            <w:sz w:val="27"/>
            <w:szCs w:val="27"/>
            <w:shd w:val="clear" w:color="auto" w:fill="FCF1DA"/>
          </w:rPr>
          <w:delText xml:space="preserve"> -</w:delText>
        </w:r>
      </w:del>
      <w:r>
        <w:rPr>
          <w:rFonts w:ascii="Lato" w:hAnsi="Lato"/>
          <w:color w:val="2B2B2B"/>
          <w:sz w:val="27"/>
          <w:szCs w:val="27"/>
          <w:shd w:val="clear" w:color="auto" w:fill="FCF1DA"/>
        </w:rPr>
        <w:t xml:space="preserve"> masa</w:t>
      </w:r>
      <w:ins w:id="86" w:author="Ewelina" w:date="2023-10-18T12:35:00Z">
        <w:r w:rsidR="00A36DD4">
          <w:rPr>
            <w:rFonts w:ascii="Lato" w:hAnsi="Lato"/>
            <w:color w:val="2B2B2B"/>
            <w:sz w:val="27"/>
            <w:szCs w:val="27"/>
            <w:shd w:val="clear" w:color="auto" w:fill="FCF1DA"/>
          </w:rPr>
          <w:t>ż</w:t>
        </w:r>
      </w:ins>
      <w:del w:id="87" w:author="Ewelina" w:date="2023-10-18T12:35:00Z">
        <w:r w:rsidDel="00A36DD4">
          <w:rPr>
            <w:rFonts w:ascii="Lato" w:hAnsi="Lato"/>
            <w:color w:val="2B2B2B"/>
            <w:sz w:val="27"/>
            <w:szCs w:val="27"/>
            <w:shd w:val="clear" w:color="auto" w:fill="FCF1DA"/>
          </w:rPr>
          <w:delText>z</w:delText>
        </w:r>
      </w:del>
      <w:r>
        <w:rPr>
          <w:rFonts w:ascii="Lato" w:hAnsi="Lato"/>
          <w:color w:val="2B2B2B"/>
          <w:sz w:val="27"/>
          <w:szCs w:val="27"/>
          <w:shd w:val="clear" w:color="auto" w:fill="FCF1DA"/>
        </w:rPr>
        <w:t xml:space="preserve"> relaksacyjny kotów</w:t>
      </w:r>
    </w:p>
    <w:p w14:paraId="1772E261" w14:textId="77777777" w:rsidR="00316AA9" w:rsidRDefault="00316AA9" w:rsidP="006E51B0">
      <w:pPr>
        <w:rPr>
          <w:ins w:id="88" w:author="Ewelina" w:date="2023-10-18T12:35:00Z"/>
          <w:rFonts w:ascii="Lato" w:hAnsi="Lato"/>
          <w:color w:val="2B2B2B"/>
          <w:sz w:val="27"/>
          <w:szCs w:val="27"/>
          <w:shd w:val="clear" w:color="auto" w:fill="FCF1DA"/>
        </w:rPr>
      </w:pPr>
    </w:p>
    <w:p w14:paraId="35B92EA7" w14:textId="57BD149C" w:rsidR="006D074D" w:rsidRPr="00E47666" w:rsidRDefault="006D074D" w:rsidP="006E51B0">
      <w:pPr>
        <w:rPr>
          <w:rFonts w:ascii="Lato" w:hAnsi="Lato"/>
          <w:color w:val="2B2B2B"/>
          <w:sz w:val="27"/>
          <w:szCs w:val="27"/>
          <w:shd w:val="clear" w:color="auto" w:fill="FCF1DA"/>
          <w:lang w:val="en-US"/>
          <w:rPrChange w:id="89" w:author="Marta Mucha-Balcerek" w:date="2023-10-19T11:51:00Z">
            <w:rPr>
              <w:rFonts w:ascii="Lato" w:hAnsi="Lato"/>
              <w:color w:val="2B2B2B"/>
              <w:sz w:val="27"/>
              <w:szCs w:val="27"/>
              <w:shd w:val="clear" w:color="auto" w:fill="FCF1DA"/>
            </w:rPr>
          </w:rPrChange>
        </w:rPr>
      </w:pPr>
      <w:r w:rsidRPr="00E47666">
        <w:rPr>
          <w:rFonts w:ascii="Lato" w:hAnsi="Lato"/>
          <w:color w:val="2B2B2B"/>
          <w:sz w:val="27"/>
          <w:szCs w:val="27"/>
          <w:highlight w:val="yellow"/>
          <w:shd w:val="clear" w:color="auto" w:fill="FCF1DA"/>
          <w:lang w:val="en-US"/>
          <w:rPrChange w:id="90" w:author="Marta Mucha-Balcerek" w:date="2023-10-19T11:51:00Z">
            <w:rPr>
              <w:rFonts w:ascii="Lato" w:hAnsi="Lato"/>
              <w:color w:val="2B2B2B"/>
              <w:sz w:val="27"/>
              <w:szCs w:val="27"/>
              <w:highlight w:val="yellow"/>
              <w:shd w:val="clear" w:color="auto" w:fill="FCF1DA"/>
            </w:rPr>
          </w:rPrChange>
        </w:rPr>
        <w:t>[W: BOOK REVIEWS:]</w:t>
      </w:r>
      <w:r w:rsidRPr="00E47666">
        <w:rPr>
          <w:rFonts w:ascii="Lato" w:hAnsi="Lato"/>
          <w:color w:val="2B2B2B"/>
          <w:sz w:val="27"/>
          <w:szCs w:val="27"/>
          <w:shd w:val="clear" w:color="auto" w:fill="FCF1DA"/>
          <w:lang w:val="en-US"/>
          <w:rPrChange w:id="91" w:author="Marta Mucha-Balcerek" w:date="2023-10-19T11:51:00Z">
            <w:rPr>
              <w:rFonts w:ascii="Lato" w:hAnsi="Lato"/>
              <w:color w:val="2B2B2B"/>
              <w:sz w:val="27"/>
              <w:szCs w:val="27"/>
              <w:shd w:val="clear" w:color="auto" w:fill="FCF1DA"/>
            </w:rPr>
          </w:rPrChange>
        </w:rPr>
        <w:t xml:space="preserve"> </w:t>
      </w:r>
    </w:p>
    <w:p w14:paraId="29E9AEEC" w14:textId="564E7549" w:rsidR="002D7D92" w:rsidRPr="009C7B18" w:rsidRDefault="006D074D">
      <w:pPr>
        <w:rPr>
          <w:lang w:val="en-GB"/>
        </w:rPr>
      </w:pPr>
      <w:r w:rsidRPr="006D074D">
        <w:rPr>
          <w:rFonts w:ascii="Lato" w:hAnsi="Lato"/>
          <w:color w:val="2B2B2B"/>
          <w:sz w:val="28"/>
          <w:szCs w:val="28"/>
          <w:shd w:val="clear" w:color="auto" w:fill="FCF1DA"/>
          <w:lang w:val="en-GB"/>
        </w:rPr>
        <w:t xml:space="preserve">Whether you’re an experienced dog owner or taking care of your first pup, </w:t>
      </w:r>
      <w:r w:rsidR="00316AA9" w:rsidRPr="00316AA9">
        <w:rPr>
          <w:rFonts w:ascii="Lato" w:hAnsi="Lato"/>
          <w:color w:val="2B2B2B"/>
          <w:sz w:val="28"/>
          <w:szCs w:val="28"/>
          <w:shd w:val="clear" w:color="auto" w:fill="FCF1DA"/>
          <w:lang w:val="en-GB"/>
        </w:rPr>
        <w:t xml:space="preserve">this is a must-read to foster a friendship with your pet. I </w:t>
      </w:r>
      <w:commentRangeStart w:id="92"/>
      <w:commentRangeStart w:id="93"/>
      <w:del w:id="94" w:author="Ewelina" w:date="2023-10-18T12:55:00Z">
        <w:r w:rsidR="00316AA9" w:rsidRPr="00316AA9" w:rsidDel="001722BF">
          <w:rPr>
            <w:rFonts w:ascii="Lato" w:hAnsi="Lato"/>
            <w:color w:val="2B2B2B"/>
            <w:sz w:val="28"/>
            <w:szCs w:val="28"/>
            <w:shd w:val="clear" w:color="auto" w:fill="FCF1DA"/>
            <w:lang w:val="en-GB"/>
          </w:rPr>
          <w:delText>bediveve</w:delText>
        </w:r>
        <w:commentRangeEnd w:id="92"/>
        <w:r w:rsidR="00316AA9" w:rsidDel="001722BF">
          <w:rPr>
            <w:rStyle w:val="Odwoaniedokomentarza"/>
          </w:rPr>
          <w:commentReference w:id="92"/>
        </w:r>
      </w:del>
      <w:commentRangeEnd w:id="93"/>
      <w:r w:rsidR="00E47666">
        <w:rPr>
          <w:rStyle w:val="Odwoaniedokomentarza"/>
        </w:rPr>
        <w:commentReference w:id="93"/>
      </w:r>
      <w:ins w:id="95" w:author="Ewelina" w:date="2023-10-18T12:55:00Z">
        <w:r w:rsidR="001722BF">
          <w:rPr>
            <w:rFonts w:ascii="Lato" w:hAnsi="Lato"/>
            <w:color w:val="2B2B2B"/>
            <w:sz w:val="28"/>
            <w:szCs w:val="28"/>
            <w:shd w:val="clear" w:color="auto" w:fill="FCF1DA"/>
            <w:lang w:val="en-GB"/>
          </w:rPr>
          <w:t>believe</w:t>
        </w:r>
      </w:ins>
      <w:r w:rsidR="00316AA9" w:rsidRPr="00316AA9">
        <w:rPr>
          <w:rFonts w:ascii="Lato" w:hAnsi="Lato"/>
          <w:color w:val="2B2B2B"/>
          <w:sz w:val="28"/>
          <w:szCs w:val="28"/>
          <w:shd w:val="clear" w:color="auto" w:fill="FCF1DA"/>
          <w:lang w:val="en-GB"/>
        </w:rPr>
        <w:t xml:space="preserve"> this book should be included in every breeder’s puppy pack and given with every adopted dog.</w:t>
      </w:r>
    </w:p>
    <w:sectPr w:rsidR="002D7D92" w:rsidRPr="009C7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welina" w:date="2023-10-18T11:21:00Z" w:initials="ER">
    <w:p w14:paraId="26969F4E" w14:textId="5D5A98C9" w:rsidR="00737ECC" w:rsidRDefault="008168DB">
      <w:pPr>
        <w:pStyle w:val="Tekstkomentarza"/>
      </w:pPr>
      <w:r>
        <w:rPr>
          <w:rStyle w:val="Odwoaniedokomentarza"/>
        </w:rPr>
        <w:annotationRef/>
      </w:r>
      <w:r>
        <w:t>Podtytuł książki to cała fraza bez „myślnika”</w:t>
      </w:r>
      <w:r w:rsidR="00A36B60">
        <w:t xml:space="preserve">, tj. </w:t>
      </w:r>
      <w:r w:rsidR="00947A3A">
        <w:t>„</w:t>
      </w:r>
      <w:r w:rsidR="00A36B60">
        <w:t xml:space="preserve">GaSa Relaxation Massage for Dogs”. </w:t>
      </w:r>
      <w:r w:rsidR="00947A3A">
        <w:t>Dlatego j</w:t>
      </w:r>
      <w:r w:rsidR="00737ECC">
        <w:t xml:space="preserve">eśli ten nagłówek ma funkcjonować jako przytoczenie podtytułu książki, należy usunąć </w:t>
      </w:r>
      <w:r w:rsidR="00947A3A">
        <w:t>dywiz (-).</w:t>
      </w:r>
    </w:p>
    <w:p w14:paraId="69EBB212" w14:textId="77777777" w:rsidR="00737ECC" w:rsidRDefault="00737ECC">
      <w:pPr>
        <w:pStyle w:val="Tekstkomentarza"/>
      </w:pPr>
    </w:p>
    <w:p w14:paraId="3F55A61E" w14:textId="74FE442A" w:rsidR="00737ECC" w:rsidRDefault="00737ECC" w:rsidP="00737ECC">
      <w:pPr>
        <w:pStyle w:val="Tekstkomentarza"/>
        <w:spacing w:after="60"/>
      </w:pPr>
      <w:r>
        <w:t>Jeśli</w:t>
      </w:r>
      <w:r w:rsidR="00947A3A">
        <w:t xml:space="preserve"> jednak</w:t>
      </w:r>
      <w:r>
        <w:t xml:space="preserve"> </w:t>
      </w:r>
      <w:r w:rsidR="00EA5586">
        <w:t>dodałaś</w:t>
      </w:r>
      <w:r>
        <w:t xml:space="preserve"> </w:t>
      </w:r>
      <w:r w:rsidR="00947A3A">
        <w:t xml:space="preserve">tutaj dywiz </w:t>
      </w:r>
      <w:r>
        <w:t xml:space="preserve">celowo, np. </w:t>
      </w:r>
      <w:r w:rsidR="00947A3A">
        <w:t>chcąc zrealizować jakąś</w:t>
      </w:r>
      <w:r>
        <w:t xml:space="preserve"> określoną wizję nagłówka, można</w:t>
      </w:r>
      <w:r w:rsidR="00947A3A">
        <w:t xml:space="preserve"> znak </w:t>
      </w:r>
      <w:r>
        <w:t xml:space="preserve">zostawić, z tym że </w:t>
      </w:r>
      <w:r w:rsidR="00947A3A">
        <w:t xml:space="preserve">należy go </w:t>
      </w:r>
      <w:r w:rsidR="00A36B60">
        <w:t>zamienić na</w:t>
      </w:r>
      <w:r>
        <w:t>:</w:t>
      </w:r>
    </w:p>
    <w:p w14:paraId="18137893" w14:textId="08C5A20D" w:rsidR="00737ECC" w:rsidRDefault="00737ECC" w:rsidP="00737ECC">
      <w:pPr>
        <w:pStyle w:val="Tekstkomentarza"/>
        <w:numPr>
          <w:ilvl w:val="0"/>
          <w:numId w:val="1"/>
        </w:numPr>
      </w:pPr>
      <w:r>
        <w:t xml:space="preserve"> </w:t>
      </w:r>
      <w:r w:rsidR="00A36B60">
        <w:t>półpauzę (–) ze spacjami</w:t>
      </w:r>
      <w:r>
        <w:t xml:space="preserve"> przed i po: GASA – RELAXATION…</w:t>
      </w:r>
    </w:p>
    <w:p w14:paraId="3FBAB5CA" w14:textId="77777777" w:rsidR="00737ECC" w:rsidRDefault="00737ECC" w:rsidP="00737ECC">
      <w:pPr>
        <w:pStyle w:val="Tekstkomentarza"/>
        <w:numPr>
          <w:ilvl w:val="0"/>
          <w:numId w:val="1"/>
        </w:numPr>
      </w:pPr>
      <w:r>
        <w:t xml:space="preserve"> </w:t>
      </w:r>
      <w:r w:rsidR="00A36B60">
        <w:t>pauzę (—) bez spacji</w:t>
      </w:r>
      <w:r>
        <w:t xml:space="preserve"> przed i po: GASA—RELAXATION…</w:t>
      </w:r>
      <w:r w:rsidR="00A36B60">
        <w:t xml:space="preserve"> </w:t>
      </w:r>
    </w:p>
    <w:p w14:paraId="54AEE02A" w14:textId="5B0B6B6E" w:rsidR="008168DB" w:rsidRDefault="00947A3A" w:rsidP="00737ECC">
      <w:pPr>
        <w:pStyle w:val="Tekstkomentarza"/>
      </w:pPr>
      <w:r>
        <w:t>O</w:t>
      </w:r>
      <w:r w:rsidR="00A36B60">
        <w:t xml:space="preserve">bie opcje są poprawne, z tym że </w:t>
      </w:r>
      <w:r w:rsidR="00737ECC">
        <w:t>b)</w:t>
      </w:r>
      <w:r w:rsidR="00A36B60">
        <w:t xml:space="preserve"> </w:t>
      </w:r>
      <w:r>
        <w:t>zastosowałyśmy</w:t>
      </w:r>
      <w:r w:rsidR="00A36B60">
        <w:t xml:space="preserve"> w książce</w:t>
      </w:r>
      <w:r>
        <w:t>,</w:t>
      </w:r>
      <w:r w:rsidR="00A36B60">
        <w:t xml:space="preserve"> zgodnie z Chicago Manual of Style</w:t>
      </w:r>
      <w:r>
        <w:t>.</w:t>
      </w:r>
      <w:r w:rsidR="00A36B60">
        <w:t xml:space="preserve"> </w:t>
      </w:r>
    </w:p>
  </w:comment>
  <w:comment w:id="2" w:author="Marta Mucha-Balcerek" w:date="2023-10-19T12:24:00Z" w:initials="MM">
    <w:p w14:paraId="2961C4CD" w14:textId="77777777" w:rsidR="00E47666" w:rsidRDefault="00E47666" w:rsidP="00E231B8">
      <w:r>
        <w:rPr>
          <w:rStyle w:val="Odwoaniedokomentarza"/>
        </w:rPr>
        <w:annotationRef/>
      </w:r>
      <w:r>
        <w:rPr>
          <w:sz w:val="20"/>
          <w:szCs w:val="20"/>
        </w:rPr>
        <w:t>Usunęłam myślniki wszędzie po GaSa - dziękuję. :)</w:t>
      </w:r>
    </w:p>
  </w:comment>
  <w:comment w:id="6" w:author="Ewelina" w:date="2023-10-18T11:35:00Z" w:initials="ER">
    <w:p w14:paraId="49842B49" w14:textId="08858EA4" w:rsidR="00EA5586" w:rsidRDefault="00EA5586">
      <w:pPr>
        <w:pStyle w:val="Tekstkomentarza"/>
      </w:pPr>
      <w:r>
        <w:rPr>
          <w:rStyle w:val="Odwoaniedokomentarza"/>
        </w:rPr>
        <w:annotationRef/>
      </w:r>
      <w:r>
        <w:t>Jw., w ang. podtytule nie ma „kreseczki”, więc tu należy usunąć.</w:t>
      </w:r>
    </w:p>
    <w:p w14:paraId="5C4E1F72" w14:textId="77777777" w:rsidR="00EA5586" w:rsidRDefault="00EA5586">
      <w:pPr>
        <w:pStyle w:val="Tekstkomentarza"/>
      </w:pPr>
    </w:p>
    <w:p w14:paraId="0293FBF4" w14:textId="7EE123EE" w:rsidR="00EA5586" w:rsidRDefault="00EA5586">
      <w:pPr>
        <w:pStyle w:val="Tekstkomentarza"/>
      </w:pPr>
      <w:r>
        <w:t>Jeśli z jakiegoś powodu jednak zdecydujesz te „kreseczki” zostawić w tych podtytułach, to sugeruję jednak opcję a), bo w polskim pauzy się nie używa, więc będzie spójnie.</w:t>
      </w:r>
    </w:p>
  </w:comment>
  <w:comment w:id="7" w:author="Marta Mucha-Balcerek" w:date="2023-10-19T12:25:00Z" w:initials="MM">
    <w:p w14:paraId="0F9D3D94" w14:textId="77777777" w:rsidR="00E47666" w:rsidRDefault="00E47666" w:rsidP="004249AC">
      <w:r>
        <w:rPr>
          <w:rStyle w:val="Odwoaniedokomentarza"/>
        </w:rPr>
        <w:annotationRef/>
      </w:r>
      <w:r>
        <w:rPr>
          <w:sz w:val="20"/>
          <w:szCs w:val="20"/>
        </w:rPr>
        <w:t>Usunęłam wszędzie, ja mam niespójność w polskiej wersji, ale… z tym już muszę żyć. ;)</w:t>
      </w:r>
    </w:p>
  </w:comment>
  <w:comment w:id="14" w:author="Małgorzata Giełzakowska" w:date="2023-10-17T12:13:00Z" w:initials="M.G.">
    <w:p w14:paraId="3468AD0C" w14:textId="56E1A7C6" w:rsidR="00993EBD" w:rsidRDefault="00993EBD" w:rsidP="00B03E6C">
      <w:pPr>
        <w:pStyle w:val="Tekstkomentarza"/>
      </w:pPr>
      <w:r>
        <w:rPr>
          <w:rStyle w:val="Odwoaniedokomentarza"/>
        </w:rPr>
        <w:annotationRef/>
      </w:r>
      <w:r>
        <w:t>Dywiz zamieniony na półpauzę</w:t>
      </w:r>
    </w:p>
  </w:comment>
  <w:comment w:id="15" w:author="Ewelina" w:date="2023-10-18T11:31:00Z" w:initials="ER">
    <w:p w14:paraId="5F032C28" w14:textId="1394123B" w:rsidR="00F45F25" w:rsidRDefault="00F45F25">
      <w:pPr>
        <w:pStyle w:val="Tekstkomentarza"/>
      </w:pPr>
      <w:r>
        <w:rPr>
          <w:rStyle w:val="Odwoaniedokomentarza"/>
        </w:rPr>
        <w:annotationRef/>
      </w:r>
      <w:r>
        <w:t>W polskim nie stosujemy opcji b) z pauzą, więc tutaj nie ma dylematu półpauza czy pauza</w:t>
      </w:r>
      <w:r w:rsidR="008C249E">
        <w:t>. N</w:t>
      </w:r>
      <w:r>
        <w:t>atomiast widzę, że polski tytuł w pdf po składzie, który dostałam do tłumaczenia</w:t>
      </w:r>
      <w:r w:rsidR="008C249E">
        <w:t>,</w:t>
      </w:r>
      <w:r>
        <w:t xml:space="preserve"> też nie ma tego znaku</w:t>
      </w:r>
      <w:r w:rsidR="00260766">
        <w:t>,</w:t>
      </w:r>
      <w:r>
        <w:t xml:space="preserve"> </w:t>
      </w:r>
      <w:r w:rsidR="008C249E">
        <w:t>dlatego</w:t>
      </w:r>
      <w:r>
        <w:t xml:space="preserve"> w tym miejscu </w:t>
      </w:r>
      <w:r w:rsidR="00EA5586">
        <w:t xml:space="preserve">być </w:t>
      </w:r>
      <w:r w:rsidR="008C249E">
        <w:t>też, uważam, nie powinno być</w:t>
      </w:r>
      <w:r w:rsidR="00EA5586">
        <w:t xml:space="preserve"> „kreseczki”.</w:t>
      </w:r>
    </w:p>
  </w:comment>
  <w:comment w:id="28" w:author="Małgorzata Giełzakowska" w:date="2023-10-17T12:14:00Z" w:initials="M.G.">
    <w:p w14:paraId="0D35AE2F" w14:textId="77777777" w:rsidR="00993EBD" w:rsidRDefault="00993EBD" w:rsidP="00191E90">
      <w:pPr>
        <w:pStyle w:val="Tekstkomentarza"/>
      </w:pPr>
      <w:r>
        <w:rPr>
          <w:rStyle w:val="Odwoaniedokomentarza"/>
        </w:rPr>
        <w:annotationRef/>
      </w:r>
      <w:r>
        <w:t>p --&gt; P</w:t>
      </w:r>
    </w:p>
  </w:comment>
  <w:comment w:id="35" w:author="Małgorzata Giełzakowska" w:date="2023-10-17T12:17:00Z" w:initials="M.G.">
    <w:p w14:paraId="093D938C" w14:textId="334A9274" w:rsidR="00993EBD" w:rsidRDefault="00993EBD" w:rsidP="002A3311">
      <w:pPr>
        <w:pStyle w:val="Tekstkomentarza"/>
      </w:pPr>
      <w:r>
        <w:rPr>
          <w:rStyle w:val="Odwoaniedokomentarza"/>
        </w:rPr>
        <w:annotationRef/>
      </w:r>
      <w:r>
        <w:t>Półpauza zamieniona na pauzę. Spacje po obu stronach pauzy usunięte.</w:t>
      </w:r>
    </w:p>
  </w:comment>
  <w:comment w:id="36" w:author="Ewelina" w:date="2023-10-18T11:47:00Z" w:initials="ER">
    <w:p w14:paraId="43EFB4AE" w14:textId="7F825746" w:rsidR="00260766" w:rsidRDefault="00260766">
      <w:pPr>
        <w:pStyle w:val="Tekstkomentarza"/>
      </w:pPr>
      <w:r>
        <w:rPr>
          <w:rStyle w:val="Odwoaniedokomentarza"/>
        </w:rPr>
        <w:annotationRef/>
      </w:r>
      <w:r>
        <w:t xml:space="preserve">Gosia proponuje opcję b). Tu dodam tylko, że do wyboru jest też opcja a) – ważna jest spójność, z resztą „zdarzeń kreseczkowych” na stronie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37" w:author="Marta Mucha-Balcerek" w:date="2023-10-19T12:25:00Z" w:initials="MM">
    <w:p w14:paraId="7F03EBB9" w14:textId="77777777" w:rsidR="00E47666" w:rsidRDefault="00E47666" w:rsidP="00CB72FE">
      <w:r>
        <w:rPr>
          <w:rStyle w:val="Odwoaniedokomentarza"/>
        </w:rPr>
        <w:annotationRef/>
      </w:r>
      <w:r>
        <w:rPr>
          <w:sz w:val="20"/>
          <w:szCs w:val="20"/>
        </w:rPr>
        <w:t>:)</w:t>
      </w:r>
    </w:p>
  </w:comment>
  <w:comment w:id="42" w:author="Małgorzata Giełzakowska" w:date="2023-10-17T12:18:00Z" w:initials="M.G.">
    <w:p w14:paraId="57D42464" w14:textId="1C1196F1" w:rsidR="00993EBD" w:rsidRDefault="00993EBD" w:rsidP="00555C79">
      <w:pPr>
        <w:pStyle w:val="Tekstkomentarza"/>
      </w:pPr>
      <w:r>
        <w:rPr>
          <w:rStyle w:val="Odwoaniedokomentarza"/>
        </w:rPr>
        <w:annotationRef/>
      </w:r>
      <w:r>
        <w:rPr>
          <w:i/>
          <w:iCs/>
        </w:rPr>
        <w:t>a</w:t>
      </w:r>
      <w:r>
        <w:t>, które na stronie jest na końcu wersu, proszę przenieść do następnego wiersza.</w:t>
      </w:r>
    </w:p>
  </w:comment>
  <w:comment w:id="43" w:author="Ewelina" w:date="2023-10-17T14:38:00Z" w:initials="ER">
    <w:p w14:paraId="3C3805F0" w14:textId="0B47683B" w:rsidR="00DB4159" w:rsidRDefault="00DB4159">
      <w:pPr>
        <w:pStyle w:val="Tekstkomentarza"/>
      </w:pPr>
      <w:r>
        <w:rPr>
          <w:rStyle w:val="Odwoaniedokomentarza"/>
        </w:rPr>
        <w:annotationRef/>
      </w:r>
      <w:r w:rsidR="00790068">
        <w:t xml:space="preserve">Wyjaśnię dodatkowo: </w:t>
      </w:r>
      <w:r w:rsidR="00F2209C">
        <w:br/>
      </w:r>
      <w:r>
        <w:t>U mnie przy powiększeniu 100% całe zdanie jest w jednej linii. Cały układ strony zmienia się po zmniejszeniu do 80% i wtedy właśnie w tym zdaniu a „wisi” na końcu linijki.</w:t>
      </w:r>
    </w:p>
  </w:comment>
  <w:comment w:id="44" w:author="Marta Mucha-Balcerek" w:date="2023-10-19T12:27:00Z" w:initials="MM">
    <w:p w14:paraId="10FF3790" w14:textId="77777777" w:rsidR="00E47666" w:rsidRDefault="00E47666" w:rsidP="00660C41">
      <w:r>
        <w:rPr>
          <w:rStyle w:val="Odwoaniedokomentarza"/>
        </w:rPr>
        <w:annotationRef/>
      </w:r>
      <w:r>
        <w:rPr>
          <w:sz w:val="20"/>
          <w:szCs w:val="20"/>
        </w:rPr>
        <w:t>To jest kwestia szerokości strony - od tego zależy, jak układa się tekst. Zapanowanie nad tym wymaga trochę „rozkmin”. Mam świadomość, że „sierotki” powinny przejść do koljengo wersu. Może kiedyś to zrobię - na ten moment akceptuję. ;)</w:t>
      </w:r>
    </w:p>
  </w:comment>
  <w:comment w:id="40" w:author="Ewelina" w:date="2023-10-17T14:50:00Z" w:initials="ER">
    <w:p w14:paraId="11BB5AEC" w14:textId="427CB287" w:rsidR="00566BB8" w:rsidRDefault="00566BB8">
      <w:pPr>
        <w:pStyle w:val="Tekstkomentarza"/>
      </w:pPr>
      <w:r>
        <w:rPr>
          <w:rStyle w:val="Odwoaniedokomentarza"/>
        </w:rPr>
        <w:annotationRef/>
      </w:r>
      <w:r>
        <w:t>T</w:t>
      </w:r>
      <w:r w:rsidR="00B83D57">
        <w:t>eraz widzę, że to</w:t>
      </w:r>
      <w:r>
        <w:t xml:space="preserve"> zdanie nie wiąże się z poprzednim. Poprzednie zdanie mówi o książkach, a to o konkretnej książce, ale nie podaje, o jakiej.</w:t>
      </w:r>
    </w:p>
    <w:p w14:paraId="2ED0E55F" w14:textId="77777777" w:rsidR="00B83D57" w:rsidRDefault="00B83D57">
      <w:pPr>
        <w:pStyle w:val="Tekstkomentarza"/>
      </w:pPr>
      <w:r>
        <w:t>Zmieniłabym na:</w:t>
      </w:r>
    </w:p>
    <w:p w14:paraId="640DE9D4" w14:textId="019FCEEE" w:rsidR="00B83D57" w:rsidRDefault="00B83D57">
      <w:pPr>
        <w:pStyle w:val="Tekstkomentarza"/>
      </w:pPr>
      <w:r w:rsidRPr="005F390F">
        <w:rPr>
          <w:highlight w:val="yellow"/>
        </w:rPr>
        <w:t>„GaSa Relaxation Mas</w:t>
      </w:r>
      <w:r w:rsidR="00A7615C" w:rsidRPr="005F390F">
        <w:rPr>
          <w:highlight w:val="yellow"/>
        </w:rPr>
        <w:t>sage for Dogs”</w:t>
      </w:r>
      <w:r w:rsidR="00A7615C">
        <w:t xml:space="preserve"> </w:t>
      </w:r>
      <w:r w:rsidR="00A7615C" w:rsidRPr="00A7615C">
        <w:t xml:space="preserve">offers tips and inspiration for creating a relaxing ritual </w:t>
      </w:r>
      <w:r w:rsidR="00A7615C" w:rsidRPr="005F390F">
        <w:rPr>
          <w:highlight w:val="yellow"/>
        </w:rPr>
        <w:t>that</w:t>
      </w:r>
      <w:r w:rsidR="005F390F" w:rsidRPr="005F390F">
        <w:rPr>
          <w:highlight w:val="yellow"/>
        </w:rPr>
        <w:t xml:space="preserve"> is best for</w:t>
      </w:r>
      <w:r w:rsidR="00A7615C" w:rsidRPr="00A7615C">
        <w:t xml:space="preserve"> </w:t>
      </w:r>
      <w:r w:rsidR="005F390F">
        <w:t>you and your dog.</w:t>
      </w:r>
    </w:p>
  </w:comment>
  <w:comment w:id="41" w:author="Marta Mucha-Balcerek" w:date="2023-10-19T12:27:00Z" w:initials="MM">
    <w:p w14:paraId="30D5915E" w14:textId="77777777" w:rsidR="00E47666" w:rsidRDefault="00E47666" w:rsidP="00D07842">
      <w:r>
        <w:rPr>
          <w:rStyle w:val="Odwoaniedokomentarza"/>
        </w:rPr>
        <w:annotationRef/>
      </w:r>
      <w:r>
        <w:rPr>
          <w:sz w:val="20"/>
          <w:szCs w:val="20"/>
        </w:rPr>
        <w:t>Zmieniłam.</w:t>
      </w:r>
    </w:p>
  </w:comment>
  <w:comment w:id="47" w:author="Małgorzata Giełzakowska" w:date="2023-10-17T12:19:00Z" w:initials="M.G.">
    <w:p w14:paraId="58BC5E75" w14:textId="6B997624" w:rsidR="000754C7" w:rsidRDefault="000754C7" w:rsidP="00D60E12">
      <w:pPr>
        <w:pStyle w:val="Tekstkomentarza"/>
      </w:pPr>
      <w:r>
        <w:rPr>
          <w:rStyle w:val="Odwoaniedokomentarza"/>
        </w:rPr>
        <w:annotationRef/>
      </w:r>
      <w:r>
        <w:t>What's --&gt; What is</w:t>
      </w:r>
    </w:p>
  </w:comment>
  <w:comment w:id="51" w:author="Małgorzata Giełzakowska" w:date="2023-10-17T12:24:00Z" w:initials="M.G.">
    <w:p w14:paraId="0B38B913" w14:textId="77777777" w:rsidR="000754C7" w:rsidRDefault="000754C7" w:rsidP="00083206">
      <w:pPr>
        <w:pStyle w:val="Tekstkomentarza"/>
      </w:pPr>
      <w:r>
        <w:rPr>
          <w:rStyle w:val="Odwoaniedokomentarza"/>
        </w:rPr>
        <w:annotationRef/>
      </w:r>
      <w:r>
        <w:rPr>
          <w:i/>
          <w:iCs/>
        </w:rPr>
        <w:t>a</w:t>
      </w:r>
      <w:r>
        <w:t>, które jest na końcu wiersza, proszę przenieść do następnego wiersza.</w:t>
      </w:r>
    </w:p>
  </w:comment>
  <w:comment w:id="52" w:author="Ewelina" w:date="2023-10-18T11:51:00Z" w:initials="ER">
    <w:p w14:paraId="1C4C96F3" w14:textId="5BF2C5B3" w:rsidR="00B5078F" w:rsidRDefault="00B5078F">
      <w:pPr>
        <w:pStyle w:val="Tekstkomentarza"/>
      </w:pPr>
      <w:r>
        <w:rPr>
          <w:rStyle w:val="Odwoaniedokomentarza"/>
        </w:rPr>
        <w:annotationRef/>
      </w:r>
      <w:r>
        <w:t>Tu też zależy od powiększenia.</w:t>
      </w:r>
    </w:p>
  </w:comment>
  <w:comment w:id="54" w:author="Małgorzata Giełzakowska" w:date="2023-10-17T12:25:00Z" w:initials="M.G.">
    <w:p w14:paraId="3D8A5E4C" w14:textId="77777777" w:rsidR="000754C7" w:rsidRDefault="000754C7" w:rsidP="00E15517">
      <w:pPr>
        <w:pStyle w:val="Tekstkomentarza"/>
      </w:pPr>
      <w:r>
        <w:rPr>
          <w:rStyle w:val="Odwoaniedokomentarza"/>
        </w:rPr>
        <w:annotationRef/>
      </w:r>
      <w:r>
        <w:t>Usunąć spacje przed ukośnikiem i po nim</w:t>
      </w:r>
    </w:p>
  </w:comment>
  <w:comment w:id="55" w:author="Ewelina" w:date="2023-10-17T14:45:00Z" w:initials="ER">
    <w:p w14:paraId="17DECAE0" w14:textId="79DCDEF7" w:rsidR="00F2209C" w:rsidRDefault="00F2209C">
      <w:pPr>
        <w:pStyle w:val="Tekstkomentarza"/>
      </w:pPr>
      <w:r>
        <w:rPr>
          <w:rStyle w:val="Odwoaniedokomentarza"/>
        </w:rPr>
        <w:annotationRef/>
      </w:r>
      <w:r>
        <w:t>Z tego jak ja widzę tą stronę, to graficznie im to się nie zmieści</w:t>
      </w:r>
    </w:p>
  </w:comment>
  <w:comment w:id="56" w:author="Małgorzata Giełzakowska" w:date="2023-10-17T21:56:00Z" w:initials="M.G.">
    <w:p w14:paraId="57ED1040" w14:textId="77777777" w:rsidR="00F62022" w:rsidRDefault="00F62022" w:rsidP="00693B49">
      <w:pPr>
        <w:pStyle w:val="Tekstkomentarza"/>
      </w:pPr>
      <w:r>
        <w:rPr>
          <w:rStyle w:val="Odwoaniedokomentarza"/>
        </w:rPr>
        <w:annotationRef/>
      </w:r>
      <w:r>
        <w:t>Tu chodzi o to, że przy pojedynczych słowach nie stosuje się spacji przed ukośnikiem i po nim.</w:t>
      </w:r>
    </w:p>
  </w:comment>
  <w:comment w:id="57" w:author="Ewelina" w:date="2023-10-18T11:51:00Z" w:initials="ER">
    <w:p w14:paraId="29305DEB" w14:textId="6C2A5E91" w:rsidR="00B5078F" w:rsidRDefault="00B5078F">
      <w:pPr>
        <w:pStyle w:val="Tekstkomentarza"/>
      </w:pPr>
      <w:r>
        <w:rPr>
          <w:rStyle w:val="Odwoaniedokomentarza"/>
        </w:rPr>
        <w:annotationRef/>
      </w:r>
      <w:r>
        <w:t xml:space="preserve">Marto, zasada jest taka, jak pisze Gosia. </w:t>
      </w:r>
      <w:r w:rsidR="00AC2E72">
        <w:t>Są od niej takie czy inne wyjątki, szczerze mówiąc</w:t>
      </w:r>
      <w:r w:rsidR="003B6B3F">
        <w:t>,</w:t>
      </w:r>
      <w:r w:rsidR="00AC2E72">
        <w:t xml:space="preserve"> nie wiem, czy względy graficzne do nich należą.</w:t>
      </w:r>
      <w:r w:rsidR="003B6B3F">
        <w:t xml:space="preserve"> Jeśli dacie radę, to lepiej te spacje usunąć.</w:t>
      </w:r>
    </w:p>
  </w:comment>
  <w:comment w:id="58" w:author="Marta Mucha-Balcerek" w:date="2023-10-19T12:28:00Z" w:initials="MM">
    <w:p w14:paraId="68CF1AAF" w14:textId="77777777" w:rsidR="00E47666" w:rsidRDefault="00E47666" w:rsidP="008A0B87">
      <w:r>
        <w:rPr>
          <w:rStyle w:val="Odwoaniedokomentarza"/>
        </w:rPr>
        <w:annotationRef/>
      </w:r>
      <w:r>
        <w:rPr>
          <w:sz w:val="20"/>
          <w:szCs w:val="20"/>
        </w:rPr>
        <w:t>Dziękuję za tą dyskusję! &lt;3 Mogłabym usunąć, przyjmuję do wiadomości, że bez spacji jest poprawnie, ale… wizualnie wolałabym zostawić. Biorę to „na klatę” :)</w:t>
      </w:r>
    </w:p>
  </w:comment>
  <w:comment w:id="61" w:author="Ewelina" w:date="2023-10-17T14:45:00Z" w:initials="ER">
    <w:p w14:paraId="337B802E" w14:textId="02E1C065" w:rsidR="00F2209C" w:rsidRDefault="00F2209C">
      <w:pPr>
        <w:pStyle w:val="Tekstkomentarza"/>
      </w:pPr>
      <w:r>
        <w:rPr>
          <w:rStyle w:val="Odwoaniedokomentarza"/>
        </w:rPr>
        <w:annotationRef/>
      </w:r>
      <w:r w:rsidR="003B6B3F">
        <w:t>Pomiędzy górną a dolną linijką jest jeden wers pusty. Wg mnie to średnio wygląda, zrobiłabym to wers pod wersem (</w:t>
      </w:r>
      <w:r w:rsidR="008D7197">
        <w:t>z tego, co widz</w:t>
      </w:r>
      <w:r w:rsidR="000A03C3">
        <w:t>ę, nie zależy to od powiększenia strony).</w:t>
      </w:r>
    </w:p>
  </w:comment>
  <w:comment w:id="62" w:author="Marta Mucha-Balcerek" w:date="2023-10-19T12:28:00Z" w:initials="MM">
    <w:p w14:paraId="6B668359" w14:textId="77777777" w:rsidR="00E47666" w:rsidRDefault="00E47666" w:rsidP="00E40307">
      <w:r>
        <w:rPr>
          <w:rStyle w:val="Odwoaniedokomentarza"/>
        </w:rPr>
        <w:annotationRef/>
      </w:r>
      <w:r>
        <w:rPr>
          <w:sz w:val="20"/>
          <w:szCs w:val="20"/>
        </w:rPr>
        <w:t>Zmieniłam.</w:t>
      </w:r>
    </w:p>
  </w:comment>
  <w:comment w:id="92" w:author="Małgorzata Giełzakowska" w:date="2023-10-17T12:42:00Z" w:initials="M.G.">
    <w:p w14:paraId="26B557D6" w14:textId="5CEEA680" w:rsidR="00316AA9" w:rsidRDefault="00316AA9" w:rsidP="00CC0894">
      <w:pPr>
        <w:pStyle w:val="Tekstkomentarza"/>
      </w:pPr>
      <w:r>
        <w:rPr>
          <w:rStyle w:val="Odwoaniedokomentarza"/>
        </w:rPr>
        <w:annotationRef/>
      </w:r>
      <w:r>
        <w:t>believe</w:t>
      </w:r>
    </w:p>
  </w:comment>
  <w:comment w:id="93" w:author="Marta Mucha-Balcerek" w:date="2023-10-19T12:29:00Z" w:initials="MM">
    <w:p w14:paraId="1042AC9E" w14:textId="77777777" w:rsidR="00E47666" w:rsidRDefault="00E47666" w:rsidP="0013065D">
      <w:r>
        <w:rPr>
          <w:rStyle w:val="Odwoaniedokomentarza"/>
        </w:rPr>
        <w:annotationRef/>
      </w:r>
      <w:r>
        <w:rPr>
          <w:sz w:val="20"/>
          <w:szCs w:val="20"/>
        </w:rPr>
        <w:t>O! Zmienione. &lt;3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AEE02A" w15:done="0"/>
  <w15:commentEx w15:paraId="2961C4CD" w15:paraIdParent="54AEE02A" w15:done="0"/>
  <w15:commentEx w15:paraId="0293FBF4" w15:done="0"/>
  <w15:commentEx w15:paraId="0F9D3D94" w15:paraIdParent="0293FBF4" w15:done="0"/>
  <w15:commentEx w15:paraId="3468AD0C" w15:done="0"/>
  <w15:commentEx w15:paraId="5F032C28" w15:paraIdParent="3468AD0C" w15:done="0"/>
  <w15:commentEx w15:paraId="0D35AE2F" w15:done="0"/>
  <w15:commentEx w15:paraId="093D938C" w15:done="0"/>
  <w15:commentEx w15:paraId="43EFB4AE" w15:paraIdParent="093D938C" w15:done="0"/>
  <w15:commentEx w15:paraId="7F03EBB9" w15:paraIdParent="093D938C" w15:done="0"/>
  <w15:commentEx w15:paraId="57D42464" w15:done="0"/>
  <w15:commentEx w15:paraId="3C3805F0" w15:paraIdParent="57D42464" w15:done="0"/>
  <w15:commentEx w15:paraId="10FF3790" w15:paraIdParent="57D42464" w15:done="0"/>
  <w15:commentEx w15:paraId="640DE9D4" w15:done="0"/>
  <w15:commentEx w15:paraId="30D5915E" w15:paraIdParent="640DE9D4" w15:done="0"/>
  <w15:commentEx w15:paraId="58BC5E75" w15:done="0"/>
  <w15:commentEx w15:paraId="0B38B913" w15:done="0"/>
  <w15:commentEx w15:paraId="1C4C96F3" w15:paraIdParent="0B38B913" w15:done="0"/>
  <w15:commentEx w15:paraId="3D8A5E4C" w15:done="0"/>
  <w15:commentEx w15:paraId="17DECAE0" w15:paraIdParent="3D8A5E4C" w15:done="0"/>
  <w15:commentEx w15:paraId="57ED1040" w15:paraIdParent="3D8A5E4C" w15:done="0"/>
  <w15:commentEx w15:paraId="29305DEB" w15:paraIdParent="3D8A5E4C" w15:done="0"/>
  <w15:commentEx w15:paraId="68CF1AAF" w15:paraIdParent="3D8A5E4C" w15:done="0"/>
  <w15:commentEx w15:paraId="337B802E" w15:done="0"/>
  <w15:commentEx w15:paraId="6B668359" w15:paraIdParent="337B802E" w15:done="0"/>
  <w15:commentEx w15:paraId="26B557D6" w15:done="0"/>
  <w15:commentEx w15:paraId="1042AC9E" w15:paraIdParent="26B557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9F1DB50" w16cex:dateUtc="2023-10-18T09:21:00Z"/>
  <w16cex:commentExtensible w16cex:durableId="54134079" w16cex:dateUtc="2023-10-19T10:24:00Z"/>
  <w16cex:commentExtensible w16cex:durableId="6C91E452" w16cex:dateUtc="2023-10-18T09:35:00Z"/>
  <w16cex:commentExtensible w16cex:durableId="40A83588" w16cex:dateUtc="2023-10-19T10:25:00Z"/>
  <w16cex:commentExtensible w16cex:durableId="21B72966" w16cex:dateUtc="2023-10-17T10:13:00Z"/>
  <w16cex:commentExtensible w16cex:durableId="72607FE3" w16cex:dateUtc="2023-10-18T09:31:00Z"/>
  <w16cex:commentExtensible w16cex:durableId="2B7B8379" w16cex:dateUtc="2023-10-17T10:14:00Z"/>
  <w16cex:commentExtensible w16cex:durableId="4B877FB7" w16cex:dateUtc="2023-10-17T10:17:00Z"/>
  <w16cex:commentExtensible w16cex:durableId="3EB33E89" w16cex:dateUtc="2023-10-18T09:47:00Z"/>
  <w16cex:commentExtensible w16cex:durableId="2694A247" w16cex:dateUtc="2023-10-19T10:25:00Z"/>
  <w16cex:commentExtensible w16cex:durableId="2FBE59A3" w16cex:dateUtc="2023-10-17T10:18:00Z"/>
  <w16cex:commentExtensible w16cex:durableId="07D3F1C2" w16cex:dateUtc="2023-10-17T12:38:00Z"/>
  <w16cex:commentExtensible w16cex:durableId="6F89D6C7" w16cex:dateUtc="2023-10-19T10:27:00Z"/>
  <w16cex:commentExtensible w16cex:durableId="2B29820F" w16cex:dateUtc="2023-10-17T12:50:00Z">
    <w16cex:extLst>
      <w16:ext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10-17T19:53:05Z">
              <cr:user userId="Małgorzata Giełzakowska" userProvider="None" userName="Małgorzata Giełzakowska"/>
            </cr:reactionInfo>
          </cr:reaction>
        </cr:reactions>
      </w16:ext>
    </w16cex:extLst>
  </w16cex:commentExtensible>
  <w16cex:commentExtensible w16cex:durableId="658AE80C" w16cex:dateUtc="2023-10-19T10:27:00Z"/>
  <w16cex:commentExtensible w16cex:durableId="0E5E4877" w16cex:dateUtc="2023-10-17T10:19:00Z"/>
  <w16cex:commentExtensible w16cex:durableId="54303FB7" w16cex:dateUtc="2023-10-17T10:24:00Z"/>
  <w16cex:commentExtensible w16cex:durableId="0BBDDF6A" w16cex:dateUtc="2023-10-18T09:51:00Z"/>
  <w16cex:commentExtensible w16cex:durableId="73BF8673" w16cex:dateUtc="2023-10-17T10:25:00Z"/>
  <w16cex:commentExtensible w16cex:durableId="462B7811" w16cex:dateUtc="2023-10-17T12:45:00Z"/>
  <w16cex:commentExtensible w16cex:durableId="677C53EC" w16cex:dateUtc="2023-10-17T19:56:00Z"/>
  <w16cex:commentExtensible w16cex:durableId="4F12DA92" w16cex:dateUtc="2023-10-18T09:51:00Z"/>
  <w16cex:commentExtensible w16cex:durableId="448532AD" w16cex:dateUtc="2023-10-19T10:28:00Z"/>
  <w16cex:commentExtensible w16cex:durableId="5DF1E084" w16cex:dateUtc="2023-10-17T12:45:00Z"/>
  <w16cex:commentExtensible w16cex:durableId="3D345A3B" w16cex:dateUtc="2023-10-19T10:28:00Z"/>
  <w16cex:commentExtensible w16cex:durableId="518E4A0F" w16cex:dateUtc="2023-10-17T10:42:00Z"/>
  <w16cex:commentExtensible w16cex:durableId="51B7A9E6" w16cex:dateUtc="2023-10-19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AEE02A" w16cid:durableId="39F1DB50"/>
  <w16cid:commentId w16cid:paraId="2961C4CD" w16cid:durableId="54134079"/>
  <w16cid:commentId w16cid:paraId="0293FBF4" w16cid:durableId="6C91E452"/>
  <w16cid:commentId w16cid:paraId="0F9D3D94" w16cid:durableId="40A83588"/>
  <w16cid:commentId w16cid:paraId="3468AD0C" w16cid:durableId="21B72966"/>
  <w16cid:commentId w16cid:paraId="5F032C28" w16cid:durableId="72607FE3"/>
  <w16cid:commentId w16cid:paraId="0D35AE2F" w16cid:durableId="2B7B8379"/>
  <w16cid:commentId w16cid:paraId="093D938C" w16cid:durableId="4B877FB7"/>
  <w16cid:commentId w16cid:paraId="43EFB4AE" w16cid:durableId="3EB33E89"/>
  <w16cid:commentId w16cid:paraId="7F03EBB9" w16cid:durableId="2694A247"/>
  <w16cid:commentId w16cid:paraId="57D42464" w16cid:durableId="2FBE59A3"/>
  <w16cid:commentId w16cid:paraId="3C3805F0" w16cid:durableId="07D3F1C2"/>
  <w16cid:commentId w16cid:paraId="10FF3790" w16cid:durableId="6F89D6C7"/>
  <w16cid:commentId w16cid:paraId="640DE9D4" w16cid:durableId="2B29820F"/>
  <w16cid:commentId w16cid:paraId="30D5915E" w16cid:durableId="658AE80C"/>
  <w16cid:commentId w16cid:paraId="58BC5E75" w16cid:durableId="0E5E4877"/>
  <w16cid:commentId w16cid:paraId="0B38B913" w16cid:durableId="54303FB7"/>
  <w16cid:commentId w16cid:paraId="1C4C96F3" w16cid:durableId="0BBDDF6A"/>
  <w16cid:commentId w16cid:paraId="3D8A5E4C" w16cid:durableId="73BF8673"/>
  <w16cid:commentId w16cid:paraId="17DECAE0" w16cid:durableId="462B7811"/>
  <w16cid:commentId w16cid:paraId="57ED1040" w16cid:durableId="677C53EC"/>
  <w16cid:commentId w16cid:paraId="29305DEB" w16cid:durableId="4F12DA92"/>
  <w16cid:commentId w16cid:paraId="68CF1AAF" w16cid:durableId="448532AD"/>
  <w16cid:commentId w16cid:paraId="337B802E" w16cid:durableId="5DF1E084"/>
  <w16cid:commentId w16cid:paraId="6B668359" w16cid:durableId="3D345A3B"/>
  <w16cid:commentId w16cid:paraId="26B557D6" w16cid:durableId="518E4A0F"/>
  <w16cid:commentId w16cid:paraId="1042AC9E" w16cid:durableId="51B7A9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E66"/>
    <w:multiLevelType w:val="hybridMultilevel"/>
    <w:tmpl w:val="4970A40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8596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łgorzata Giełzakowska">
    <w15:presenceInfo w15:providerId="None" w15:userId="Małgorzata Giełzakowska"/>
  </w15:person>
  <w15:person w15:author="Ewelina">
    <w15:presenceInfo w15:providerId="None" w15:userId="Ewelina"/>
  </w15:person>
  <w15:person w15:author="Marta Mucha-Balcerek">
    <w15:presenceInfo w15:providerId="Windows Live" w15:userId="3fc9409e5b5e26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wtDQzszAyNzW1MLRQ0lEKTi0uzszPAykwqgUAVelcVywAAAA="/>
  </w:docVars>
  <w:rsids>
    <w:rsidRoot w:val="00993EBD"/>
    <w:rsid w:val="000754C7"/>
    <w:rsid w:val="000A03C3"/>
    <w:rsid w:val="001722BF"/>
    <w:rsid w:val="00260766"/>
    <w:rsid w:val="002D7D92"/>
    <w:rsid w:val="00316AA9"/>
    <w:rsid w:val="003B6B3F"/>
    <w:rsid w:val="00555C54"/>
    <w:rsid w:val="00566BB8"/>
    <w:rsid w:val="005F390F"/>
    <w:rsid w:val="00601CE3"/>
    <w:rsid w:val="006D074D"/>
    <w:rsid w:val="006D23F8"/>
    <w:rsid w:val="006E2648"/>
    <w:rsid w:val="006E51B0"/>
    <w:rsid w:val="00736D0C"/>
    <w:rsid w:val="00737ECC"/>
    <w:rsid w:val="00790068"/>
    <w:rsid w:val="007B6D88"/>
    <w:rsid w:val="007C7F8A"/>
    <w:rsid w:val="007E0C67"/>
    <w:rsid w:val="008168DB"/>
    <w:rsid w:val="008C249E"/>
    <w:rsid w:val="008D7197"/>
    <w:rsid w:val="008E14E7"/>
    <w:rsid w:val="00947A3A"/>
    <w:rsid w:val="009811EA"/>
    <w:rsid w:val="00993EBD"/>
    <w:rsid w:val="009C7B18"/>
    <w:rsid w:val="00A36B60"/>
    <w:rsid w:val="00A36DD4"/>
    <w:rsid w:val="00A7615C"/>
    <w:rsid w:val="00AC2E72"/>
    <w:rsid w:val="00B2141F"/>
    <w:rsid w:val="00B5078F"/>
    <w:rsid w:val="00B83D57"/>
    <w:rsid w:val="00D67569"/>
    <w:rsid w:val="00DB4159"/>
    <w:rsid w:val="00E47666"/>
    <w:rsid w:val="00EA5586"/>
    <w:rsid w:val="00EE49DE"/>
    <w:rsid w:val="00F2209C"/>
    <w:rsid w:val="00F45F25"/>
    <w:rsid w:val="00F62022"/>
    <w:rsid w:val="00F9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82FBDF"/>
  <w15:chartTrackingRefBased/>
  <w15:docId w15:val="{C21FEADE-ECAB-4F0A-9BD4-5B8F28FDA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</w:pPr>
  </w:style>
  <w:style w:type="paragraph" w:styleId="Nagwek1">
    <w:name w:val="heading 1"/>
    <w:basedOn w:val="Normalny"/>
    <w:link w:val="Nagwek1Znak"/>
    <w:uiPriority w:val="9"/>
    <w:qFormat/>
    <w:rsid w:val="00993E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754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754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3EB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Poprawka">
    <w:name w:val="Revision"/>
    <w:hidden/>
    <w:uiPriority w:val="99"/>
    <w:semiHidden/>
    <w:rsid w:val="00993EBD"/>
    <w:pPr>
      <w:spacing w:line="240" w:lineRule="auto"/>
    </w:pPr>
  </w:style>
  <w:style w:type="paragraph" w:customStyle="1" w:styleId="single-book-elementbook-title">
    <w:name w:val="single-book-element__book-title"/>
    <w:basedOn w:val="Normalny"/>
    <w:rsid w:val="00993E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single-book-elementbook-price">
    <w:name w:val="single-book-element__book-price"/>
    <w:basedOn w:val="Normalny"/>
    <w:rsid w:val="00993E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93EB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93EB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93EB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93EB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93EBD"/>
    <w:rPr>
      <w:b/>
      <w:bCs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754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754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ingle-elementinside-description">
    <w:name w:val="single-element__inside-description"/>
    <w:basedOn w:val="Normalny"/>
    <w:rsid w:val="000754C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0754C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0754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Giełzakowska</dc:creator>
  <cp:keywords/>
  <dc:description/>
  <cp:lastModifiedBy>Marta Mucha-Balcerek</cp:lastModifiedBy>
  <cp:revision>2</cp:revision>
  <dcterms:created xsi:type="dcterms:W3CDTF">2023-10-19T10:30:00Z</dcterms:created>
  <dcterms:modified xsi:type="dcterms:W3CDTF">2023-10-19T10:30:00Z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a46358a5-d1a2-4ad3-9cb4-0c33a9f3fea1</vt:lpwstr>
  </property>
</Properties>
</file>